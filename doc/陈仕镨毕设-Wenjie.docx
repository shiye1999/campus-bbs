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A46D" w14:textId="77777777" w:rsidR="00601120" w:rsidRDefault="003B7C6C">
      <w:pPr>
        <w:spacing w:line="360" w:lineRule="auto"/>
      </w:pPr>
      <w:bookmarkStart w:id="0" w:name="OLE_LINK2"/>
      <w:r>
        <w:rPr>
          <w:rFonts w:hint="eastAsia"/>
        </w:rPr>
        <w:t>分类号</w:t>
      </w:r>
      <w:r>
        <w:rPr>
          <w:rFonts w:hint="eastAsia"/>
          <w:u w:val="single"/>
        </w:rPr>
        <w:t xml:space="preserve">           </w:t>
      </w:r>
      <w:r>
        <w:rPr>
          <w:rFonts w:hint="eastAsia"/>
        </w:rPr>
        <w:t xml:space="preserve">                                         </w:t>
      </w:r>
      <w:r>
        <w:rPr>
          <w:rFonts w:hint="eastAsia"/>
        </w:rPr>
        <w:t>编</w:t>
      </w:r>
      <w:r>
        <w:rPr>
          <w:rFonts w:hint="eastAsia"/>
        </w:rPr>
        <w:t xml:space="preserve"> </w:t>
      </w:r>
      <w:r>
        <w:rPr>
          <w:rFonts w:hint="eastAsia"/>
        </w:rPr>
        <w:t>号</w:t>
      </w:r>
      <w:r>
        <w:rPr>
          <w:rFonts w:hint="eastAsia"/>
          <w:u w:val="single"/>
        </w:rPr>
        <w:t xml:space="preserve">           </w:t>
      </w:r>
    </w:p>
    <w:p w14:paraId="4EB4B6A0" w14:textId="77777777" w:rsidR="00601120" w:rsidRDefault="003B7C6C">
      <w:pPr>
        <w:spacing w:line="360" w:lineRule="auto"/>
        <w:rPr>
          <w:u w:val="single"/>
        </w:rPr>
      </w:pPr>
      <w:r>
        <w:rPr>
          <w:rFonts w:cs="Times New Roman"/>
        </w:rPr>
        <w:t>U</w:t>
      </w:r>
      <w:r>
        <w:rPr>
          <w:rFonts w:cs="Times New Roman" w:hint="eastAsia"/>
          <w:sz w:val="10"/>
          <w:szCs w:val="10"/>
        </w:rPr>
        <w:t xml:space="preserve"> </w:t>
      </w:r>
      <w:r>
        <w:rPr>
          <w:rFonts w:cs="Times New Roman"/>
          <w:sz w:val="10"/>
          <w:szCs w:val="10"/>
        </w:rPr>
        <w:t xml:space="preserve"> </w:t>
      </w:r>
      <w:r>
        <w:rPr>
          <w:rFonts w:cs="Times New Roman"/>
        </w:rPr>
        <w:t>D</w:t>
      </w:r>
      <w:r>
        <w:rPr>
          <w:rFonts w:cs="Times New Roman"/>
          <w:sz w:val="10"/>
          <w:szCs w:val="10"/>
        </w:rPr>
        <w:t xml:space="preserve"> </w:t>
      </w:r>
      <w:r>
        <w:rPr>
          <w:rFonts w:cs="Times New Roman" w:hint="eastAsia"/>
          <w:sz w:val="10"/>
          <w:szCs w:val="10"/>
        </w:rPr>
        <w:t xml:space="preserve"> </w:t>
      </w:r>
      <w:r>
        <w:rPr>
          <w:rFonts w:cs="Times New Roman"/>
        </w:rPr>
        <w:t>C</w:t>
      </w:r>
      <w:r>
        <w:rPr>
          <w:rFonts w:hint="eastAsia"/>
          <w:u w:val="single"/>
        </w:rPr>
        <w:t xml:space="preserve">           </w:t>
      </w:r>
      <w:r>
        <w:rPr>
          <w:rFonts w:hint="eastAsia"/>
        </w:rPr>
        <w:t xml:space="preserve">                                         </w:t>
      </w:r>
      <w:r>
        <w:rPr>
          <w:rFonts w:hint="eastAsia"/>
        </w:rPr>
        <w:t>密</w:t>
      </w:r>
      <w:r>
        <w:rPr>
          <w:rFonts w:hint="eastAsia"/>
        </w:rPr>
        <w:t xml:space="preserve"> </w:t>
      </w:r>
      <w:r>
        <w:rPr>
          <w:rFonts w:hint="eastAsia"/>
        </w:rPr>
        <w:t>级</w:t>
      </w:r>
      <w:r>
        <w:rPr>
          <w:rFonts w:hint="eastAsia"/>
          <w:u w:val="single"/>
        </w:rPr>
        <w:t xml:space="preserve">           </w:t>
      </w:r>
    </w:p>
    <w:p w14:paraId="05CEE77A" w14:textId="77777777" w:rsidR="00601120" w:rsidRDefault="003B7C6C">
      <w:r>
        <w:rPr>
          <w:noProof/>
        </w:rPr>
        <w:drawing>
          <wp:anchor distT="0" distB="0" distL="114300" distR="114300" simplePos="0" relativeHeight="251660288" behindDoc="0" locked="0" layoutInCell="1" allowOverlap="1" wp14:anchorId="11A61E00" wp14:editId="2CD98E8A">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14:paraId="6D92F481" w14:textId="77777777" w:rsidR="00601120" w:rsidRDefault="00601120">
      <w:pPr>
        <w:jc w:val="center"/>
      </w:pPr>
    </w:p>
    <w:p w14:paraId="39BAFA1E" w14:textId="77777777" w:rsidR="00601120" w:rsidRDefault="00601120">
      <w:pPr>
        <w:jc w:val="center"/>
      </w:pPr>
    </w:p>
    <w:p w14:paraId="551A111C" w14:textId="77777777" w:rsidR="00601120" w:rsidRDefault="00601120">
      <w:pPr>
        <w:jc w:val="center"/>
      </w:pPr>
    </w:p>
    <w:p w14:paraId="640F528F" w14:textId="77777777" w:rsidR="00601120" w:rsidRDefault="00601120">
      <w:pPr>
        <w:jc w:val="center"/>
      </w:pPr>
    </w:p>
    <w:p w14:paraId="3ADF2DAA" w14:textId="77777777" w:rsidR="00601120" w:rsidRDefault="00601120">
      <w:pPr>
        <w:jc w:val="center"/>
      </w:pPr>
    </w:p>
    <w:p w14:paraId="1EE793F3" w14:textId="77777777" w:rsidR="00601120" w:rsidRDefault="00601120">
      <w:pPr>
        <w:rPr>
          <w:rFonts w:asciiTheme="minorEastAsia" w:hAnsiTheme="minorEastAsia"/>
          <w:sz w:val="30"/>
          <w:szCs w:val="30"/>
        </w:rPr>
      </w:pPr>
    </w:p>
    <w:p w14:paraId="352385CE" w14:textId="77777777" w:rsidR="00601120" w:rsidRDefault="003B7C6C">
      <w:pPr>
        <w:jc w:val="center"/>
        <w:rPr>
          <w:rFonts w:asciiTheme="minorEastAsia" w:hAnsiTheme="minorEastAsia"/>
          <w:b/>
          <w:sz w:val="72"/>
          <w:szCs w:val="72"/>
        </w:rPr>
      </w:pPr>
      <w:r>
        <w:rPr>
          <w:rFonts w:asciiTheme="minorEastAsia" w:hAnsiTheme="minorEastAsia" w:hint="eastAsia"/>
          <w:b/>
          <w:sz w:val="72"/>
          <w:szCs w:val="72"/>
        </w:rPr>
        <w:t xml:space="preserve"> </w:t>
      </w:r>
      <w:r>
        <w:rPr>
          <w:rFonts w:asciiTheme="minorEastAsia" w:hAnsiTheme="minorEastAsia" w:hint="eastAsia"/>
          <w:b/>
          <w:sz w:val="52"/>
          <w:szCs w:val="52"/>
        </w:rPr>
        <w:t xml:space="preserve"> </w:t>
      </w:r>
      <w:commentRangeStart w:id="1"/>
      <w:r>
        <w:rPr>
          <w:rFonts w:asciiTheme="minorEastAsia" w:hAnsiTheme="minorEastAsia" w:hint="eastAsia"/>
          <w:b/>
          <w:sz w:val="72"/>
          <w:szCs w:val="72"/>
        </w:rPr>
        <w:t>本科生毕业设计（论文）</w:t>
      </w:r>
      <w:commentRangeEnd w:id="1"/>
      <w:r w:rsidR="00613E0A">
        <w:rPr>
          <w:rStyle w:val="ad"/>
        </w:rPr>
        <w:commentReference w:id="1"/>
      </w:r>
    </w:p>
    <w:p w14:paraId="2ED0EFFA" w14:textId="77777777" w:rsidR="00601120" w:rsidRDefault="00601120">
      <w:pPr>
        <w:jc w:val="left"/>
        <w:rPr>
          <w:rFonts w:asciiTheme="minorEastAsia" w:hAnsiTheme="minorEastAsia"/>
          <w:sz w:val="28"/>
          <w:szCs w:val="28"/>
        </w:rPr>
      </w:pPr>
    </w:p>
    <w:p w14:paraId="20930FE1" w14:textId="77777777" w:rsidR="00601120" w:rsidRDefault="00601120">
      <w:pPr>
        <w:jc w:val="left"/>
        <w:rPr>
          <w:rFonts w:asciiTheme="minorEastAsia" w:hAnsiTheme="minorEastAsia"/>
          <w:sz w:val="28"/>
          <w:szCs w:val="28"/>
        </w:rPr>
      </w:pPr>
    </w:p>
    <w:p w14:paraId="44D4FE35" w14:textId="77777777" w:rsidR="00601120" w:rsidRDefault="003B7C6C">
      <w:pPr>
        <w:ind w:firstLineChars="400" w:firstLine="1285"/>
        <w:jc w:val="left"/>
        <w:rPr>
          <w:rFonts w:asciiTheme="minorEastAsia" w:hAnsiTheme="minorEastAsia"/>
          <w:sz w:val="32"/>
          <w:szCs w:val="32"/>
          <w:u w:val="thick"/>
        </w:rPr>
      </w:pPr>
      <w:r>
        <w:rPr>
          <w:rFonts w:asciiTheme="minorEastAsia" w:hAnsiTheme="minorEastAsia" w:hint="eastAsia"/>
          <w:b/>
          <w:sz w:val="32"/>
          <w:szCs w:val="32"/>
        </w:rPr>
        <w:t>题    目：</w:t>
      </w:r>
      <w:r>
        <w:rPr>
          <w:rFonts w:asciiTheme="minorEastAsia" w:hAnsiTheme="minorEastAsia" w:hint="eastAsia"/>
          <w:sz w:val="32"/>
          <w:szCs w:val="32"/>
          <w:u w:val="thick"/>
        </w:rPr>
        <w:t xml:space="preserve">  </w:t>
      </w:r>
      <w:bookmarkStart w:id="2" w:name="_Hlk104051285"/>
      <w:r>
        <w:rPr>
          <w:rFonts w:asciiTheme="minorEastAsia" w:hAnsiTheme="minorEastAsia" w:hint="eastAsia"/>
          <w:sz w:val="32"/>
          <w:szCs w:val="32"/>
          <w:u w:val="thick"/>
        </w:rPr>
        <w:t>基于</w:t>
      </w:r>
      <w:commentRangeStart w:id="3"/>
      <w:r>
        <w:rPr>
          <w:rFonts w:asciiTheme="minorEastAsia" w:hAnsiTheme="minorEastAsia" w:hint="eastAsia"/>
          <w:sz w:val="32"/>
          <w:szCs w:val="32"/>
          <w:u w:val="thick"/>
        </w:rPr>
        <w:t>SpringBoot</w:t>
      </w:r>
      <w:commentRangeEnd w:id="3"/>
      <w:r w:rsidR="00613E0A">
        <w:rPr>
          <w:rStyle w:val="ad"/>
        </w:rPr>
        <w:commentReference w:id="3"/>
      </w:r>
      <w:r>
        <w:rPr>
          <w:rFonts w:asciiTheme="minorEastAsia" w:hAnsiTheme="minorEastAsia" w:hint="eastAsia"/>
          <w:sz w:val="32"/>
          <w:szCs w:val="32"/>
          <w:u w:val="thick"/>
        </w:rPr>
        <w:t xml:space="preserve">的校园论坛 </w:t>
      </w:r>
      <w:bookmarkEnd w:id="2"/>
      <w:r>
        <w:rPr>
          <w:rFonts w:asciiTheme="minorEastAsia" w:hAnsiTheme="minorEastAsia" w:hint="eastAsia"/>
          <w:sz w:val="32"/>
          <w:szCs w:val="32"/>
          <w:u w:val="thick"/>
        </w:rPr>
        <w:t xml:space="preserve">        </w:t>
      </w:r>
    </w:p>
    <w:p w14:paraId="3A291E6E" w14:textId="77777777" w:rsidR="00601120" w:rsidRDefault="003B7C6C">
      <w:pPr>
        <w:ind w:firstLineChars="400" w:firstLine="1285"/>
        <w:jc w:val="left"/>
        <w:rPr>
          <w:rFonts w:asciiTheme="minorEastAsia" w:hAnsiTheme="minorEastAsia"/>
          <w:b/>
          <w:sz w:val="32"/>
          <w:szCs w:val="32"/>
        </w:rPr>
      </w:pPr>
      <w:r>
        <w:rPr>
          <w:rFonts w:asciiTheme="minorEastAsia" w:hAnsiTheme="minorEastAsia" w:hint="eastAsia"/>
          <w:b/>
          <w:sz w:val="32"/>
          <w:szCs w:val="32"/>
        </w:rPr>
        <w:t>姓    名：</w:t>
      </w:r>
      <w:r>
        <w:rPr>
          <w:rFonts w:asciiTheme="minorEastAsia" w:hAnsiTheme="minorEastAsia" w:hint="eastAsia"/>
          <w:sz w:val="32"/>
          <w:szCs w:val="32"/>
          <w:u w:val="thick"/>
        </w:rPr>
        <w:t xml:space="preserve">  陈仕镨                          </w:t>
      </w:r>
    </w:p>
    <w:p w14:paraId="5681405F" w14:textId="77777777" w:rsidR="00601120" w:rsidRDefault="003B7C6C">
      <w:pPr>
        <w:ind w:firstLineChars="400" w:firstLine="1285"/>
        <w:jc w:val="left"/>
        <w:rPr>
          <w:rFonts w:asciiTheme="minorEastAsia" w:hAnsiTheme="minorEastAsia"/>
          <w:b/>
          <w:sz w:val="32"/>
          <w:szCs w:val="32"/>
        </w:rPr>
      </w:pPr>
      <w:r>
        <w:rPr>
          <w:rFonts w:asciiTheme="minorEastAsia" w:hAnsiTheme="minorEastAsia" w:hint="eastAsia"/>
          <w:b/>
          <w:sz w:val="32"/>
          <w:szCs w:val="32"/>
        </w:rPr>
        <w:t>学    号：</w:t>
      </w:r>
      <w:r>
        <w:rPr>
          <w:rFonts w:asciiTheme="minorEastAsia" w:hAnsiTheme="minorEastAsia" w:hint="eastAsia"/>
          <w:sz w:val="32"/>
          <w:szCs w:val="32"/>
          <w:u w:val="thick"/>
        </w:rPr>
        <w:t xml:space="preserve">  11811202                        </w:t>
      </w:r>
    </w:p>
    <w:p w14:paraId="378F5142" w14:textId="77777777" w:rsidR="00601120" w:rsidRDefault="003B7C6C">
      <w:pPr>
        <w:ind w:firstLineChars="400" w:firstLine="1285"/>
        <w:jc w:val="left"/>
        <w:rPr>
          <w:rFonts w:asciiTheme="minorEastAsia" w:hAnsiTheme="minorEastAsia"/>
          <w:b/>
          <w:sz w:val="32"/>
          <w:szCs w:val="32"/>
          <w:u w:val="single"/>
        </w:rPr>
      </w:pPr>
      <w:r>
        <w:rPr>
          <w:rFonts w:asciiTheme="minorEastAsia" w:hAnsiTheme="minorEastAsia" w:hint="eastAsia"/>
          <w:b/>
          <w:sz w:val="32"/>
          <w:szCs w:val="32"/>
        </w:rPr>
        <w:t>系    别：</w:t>
      </w:r>
      <w:r>
        <w:rPr>
          <w:rFonts w:asciiTheme="minorEastAsia" w:hAnsiTheme="minorEastAsia" w:hint="eastAsia"/>
          <w:sz w:val="32"/>
          <w:szCs w:val="32"/>
          <w:u w:val="thick"/>
        </w:rPr>
        <w:t xml:space="preserve">  计算机技术与工程系                        </w:t>
      </w:r>
    </w:p>
    <w:p w14:paraId="102D152A" w14:textId="77777777" w:rsidR="00601120" w:rsidRDefault="003B7C6C">
      <w:pPr>
        <w:ind w:firstLineChars="400" w:firstLine="1285"/>
        <w:jc w:val="left"/>
        <w:rPr>
          <w:rFonts w:asciiTheme="minorEastAsia" w:hAnsiTheme="minorEastAsia"/>
          <w:b/>
          <w:sz w:val="32"/>
          <w:szCs w:val="32"/>
          <w:u w:val="single"/>
        </w:rPr>
      </w:pPr>
      <w:r>
        <w:rPr>
          <w:rFonts w:asciiTheme="minorEastAsia" w:hAnsiTheme="minorEastAsia" w:hint="eastAsia"/>
          <w:b/>
          <w:noProof/>
          <w:sz w:val="32"/>
          <w:szCs w:val="32"/>
        </w:rPr>
        <mc:AlternateContent>
          <mc:Choice Requires="wps">
            <w:drawing>
              <wp:anchor distT="0" distB="0" distL="114300" distR="114300" simplePos="0" relativeHeight="251659264" behindDoc="0" locked="0" layoutInCell="1" allowOverlap="1" wp14:anchorId="313E01E0" wp14:editId="32DABBA1">
                <wp:simplePos x="0" y="0"/>
                <wp:positionH relativeFrom="column">
                  <wp:posOffset>5401945</wp:posOffset>
                </wp:positionH>
                <wp:positionV relativeFrom="paragraph">
                  <wp:posOffset>7906385</wp:posOffset>
                </wp:positionV>
                <wp:extent cx="1828800" cy="1188720"/>
                <wp:effectExtent l="116205" t="395605" r="5715" b="15875"/>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14:paraId="1F12C38E" w14:textId="77777777" w:rsidR="00601120" w:rsidRDefault="003B7C6C">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type w14:anchorId="313E01E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9" o:spid="_x0000_s1026" type="#_x0000_t62" style="position:absolute;left:0;text-align:left;margin-left:425.35pt;margin-top:622.55pt;width:2in;height:9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" adj="-1103,-6912" strokecolor="red">
                <v:textbox>
                  <w:txbxContent>
                    <w:p w14:paraId="1F12C38E" w14:textId="77777777" w:rsidR="00601120" w:rsidRDefault="003B7C6C">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asciiTheme="minorEastAsia" w:hAnsiTheme="minorEastAsia" w:hint="eastAsia"/>
          <w:b/>
          <w:sz w:val="32"/>
          <w:szCs w:val="32"/>
        </w:rPr>
        <w:t>专    业：</w:t>
      </w:r>
      <w:r>
        <w:rPr>
          <w:rFonts w:asciiTheme="minorEastAsia" w:hAnsiTheme="minorEastAsia" w:hint="eastAsia"/>
          <w:sz w:val="32"/>
          <w:szCs w:val="32"/>
          <w:u w:val="thick"/>
        </w:rPr>
        <w:t xml:space="preserve">  计算机科学与技术                    </w:t>
      </w:r>
    </w:p>
    <w:p w14:paraId="2C91AAF9" w14:textId="77777777" w:rsidR="00601120" w:rsidRDefault="003B7C6C">
      <w:pPr>
        <w:ind w:firstLineChars="400" w:firstLine="1285"/>
        <w:jc w:val="left"/>
        <w:rPr>
          <w:rFonts w:asciiTheme="minorEastAsia" w:hAnsiTheme="minorEastAsia"/>
          <w:b/>
          <w:sz w:val="32"/>
          <w:szCs w:val="32"/>
        </w:rPr>
      </w:pPr>
      <w:r>
        <w:rPr>
          <w:rFonts w:asciiTheme="minorEastAsia" w:hAnsiTheme="minorEastAsia" w:hint="eastAsia"/>
          <w:b/>
          <w:sz w:val="32"/>
          <w:szCs w:val="32"/>
        </w:rPr>
        <w:t>指导教师：</w:t>
      </w:r>
      <w:r>
        <w:rPr>
          <w:rFonts w:asciiTheme="minorEastAsia" w:hAnsiTheme="minorEastAsia" w:hint="eastAsia"/>
          <w:sz w:val="32"/>
          <w:szCs w:val="32"/>
          <w:u w:val="thick"/>
        </w:rPr>
        <w:t xml:space="preserve">  唐珂                            </w:t>
      </w:r>
    </w:p>
    <w:p w14:paraId="6B58ED91" w14:textId="77777777" w:rsidR="00601120" w:rsidRDefault="00601120">
      <w:pPr>
        <w:jc w:val="left"/>
        <w:rPr>
          <w:rFonts w:asciiTheme="minorEastAsia" w:hAnsiTheme="minorEastAsia"/>
          <w:sz w:val="30"/>
          <w:szCs w:val="30"/>
        </w:rPr>
      </w:pPr>
    </w:p>
    <w:p w14:paraId="4D9ECF15" w14:textId="77777777" w:rsidR="00601120" w:rsidRDefault="00601120">
      <w:pPr>
        <w:jc w:val="left"/>
        <w:rPr>
          <w:rFonts w:asciiTheme="minorEastAsia" w:hAnsiTheme="minorEastAsia"/>
          <w:sz w:val="30"/>
          <w:szCs w:val="30"/>
        </w:rPr>
      </w:pPr>
    </w:p>
    <w:p w14:paraId="607B38C3" w14:textId="77777777" w:rsidR="00601120" w:rsidRDefault="00601120">
      <w:pPr>
        <w:jc w:val="left"/>
        <w:rPr>
          <w:rFonts w:asciiTheme="minorEastAsia" w:hAnsiTheme="minorEastAsia"/>
          <w:sz w:val="30"/>
          <w:szCs w:val="30"/>
        </w:rPr>
      </w:pPr>
    </w:p>
    <w:p w14:paraId="723D6C66" w14:textId="77777777" w:rsidR="00601120" w:rsidRDefault="00601120">
      <w:pPr>
        <w:jc w:val="left"/>
        <w:rPr>
          <w:rFonts w:asciiTheme="minorEastAsia" w:hAnsiTheme="minorEastAsia"/>
          <w:sz w:val="30"/>
          <w:szCs w:val="30"/>
        </w:rPr>
      </w:pPr>
    </w:p>
    <w:p w14:paraId="397483E9" w14:textId="77777777" w:rsidR="00601120" w:rsidRDefault="00601120">
      <w:pPr>
        <w:jc w:val="left"/>
        <w:rPr>
          <w:rFonts w:asciiTheme="minorEastAsia" w:hAnsiTheme="minorEastAsia"/>
          <w:sz w:val="30"/>
          <w:szCs w:val="30"/>
        </w:rPr>
      </w:pPr>
    </w:p>
    <w:p w14:paraId="45F5490D" w14:textId="77777777" w:rsidR="00601120" w:rsidRDefault="00601120">
      <w:pPr>
        <w:jc w:val="left"/>
        <w:rPr>
          <w:rFonts w:asciiTheme="minorEastAsia" w:hAnsiTheme="minorEastAsia"/>
          <w:sz w:val="30"/>
          <w:szCs w:val="30"/>
        </w:rPr>
      </w:pPr>
    </w:p>
    <w:p w14:paraId="6E005588" w14:textId="77777777" w:rsidR="00601120" w:rsidRDefault="003B7C6C">
      <w:pPr>
        <w:jc w:val="center"/>
        <w:rPr>
          <w:rFonts w:asciiTheme="minorEastAsia" w:hAnsiTheme="minorEastAsia"/>
          <w:sz w:val="32"/>
          <w:szCs w:val="32"/>
        </w:rPr>
      </w:pPr>
      <w:r>
        <w:rPr>
          <w:rFonts w:asciiTheme="minorEastAsia" w:hAnsiTheme="minorEastAsia" w:hint="eastAsia"/>
          <w:sz w:val="32"/>
          <w:szCs w:val="32"/>
        </w:rPr>
        <w:t>2022 年 5 月 18 日</w:t>
      </w:r>
    </w:p>
    <w:p w14:paraId="1DDE2C22" w14:textId="77777777" w:rsidR="00601120" w:rsidRDefault="00601120">
      <w:pPr>
        <w:jc w:val="center"/>
        <w:rPr>
          <w:rFonts w:asciiTheme="minorEastAsia" w:hAnsiTheme="minorEastAsia"/>
          <w:sz w:val="32"/>
          <w:szCs w:val="32"/>
        </w:rPr>
      </w:pPr>
    </w:p>
    <w:p w14:paraId="6F4FD337" w14:textId="77777777" w:rsidR="00601120" w:rsidRDefault="00601120">
      <w:pPr>
        <w:snapToGrid w:val="0"/>
        <w:spacing w:line="440" w:lineRule="exact"/>
        <w:rPr>
          <w:rFonts w:ascii="仿宋_GB2312" w:eastAsia="仿宋_GB2312"/>
          <w:b/>
          <w:color w:val="FF0000"/>
        </w:rPr>
      </w:pPr>
    </w:p>
    <w:p w14:paraId="6466CE07" w14:textId="77777777" w:rsidR="00601120" w:rsidRDefault="003B7C6C">
      <w:pPr>
        <w:jc w:val="center"/>
        <w:rPr>
          <w:rFonts w:ascii="黑体" w:eastAsia="黑体"/>
          <w:b/>
          <w:sz w:val="44"/>
          <w:szCs w:val="44"/>
        </w:rPr>
      </w:pPr>
      <w:r>
        <w:rPr>
          <w:rFonts w:ascii="黑体" w:eastAsia="黑体" w:hint="eastAsia"/>
          <w:b/>
          <w:sz w:val="44"/>
          <w:szCs w:val="44"/>
        </w:rPr>
        <w:t>诚信承诺书</w:t>
      </w:r>
    </w:p>
    <w:p w14:paraId="56FAD5DB" w14:textId="77777777" w:rsidR="00601120" w:rsidRDefault="00601120">
      <w:pPr>
        <w:spacing w:line="360" w:lineRule="auto"/>
        <w:rPr>
          <w:rFonts w:asciiTheme="minorEastAsia" w:eastAsiaTheme="minorEastAsia" w:hAnsiTheme="minorEastAsia"/>
          <w:b/>
          <w:sz w:val="28"/>
          <w:szCs w:val="28"/>
        </w:rPr>
      </w:pPr>
    </w:p>
    <w:p w14:paraId="6FEB214D" w14:textId="77777777" w:rsidR="00601120" w:rsidRDefault="00601120">
      <w:pPr>
        <w:spacing w:line="360" w:lineRule="auto"/>
        <w:rPr>
          <w:rFonts w:asciiTheme="minorEastAsia" w:eastAsiaTheme="minorEastAsia" w:hAnsiTheme="minorEastAsia"/>
          <w:b/>
          <w:sz w:val="28"/>
          <w:szCs w:val="28"/>
        </w:rPr>
      </w:pPr>
    </w:p>
    <w:p w14:paraId="2A6972A5" w14:textId="77777777" w:rsidR="00601120" w:rsidRDefault="003B7C6C">
      <w:pPr>
        <w:spacing w:line="360" w:lineRule="auto"/>
        <w:ind w:firstLineChars="200" w:firstLine="560"/>
        <w:rPr>
          <w:rFonts w:ascii="宋体" w:hAnsi="宋体"/>
          <w:sz w:val="28"/>
          <w:szCs w:val="28"/>
        </w:rPr>
      </w:pPr>
      <w:r>
        <w:rPr>
          <w:rFonts w:ascii="宋体" w:hAnsi="宋体" w:hint="eastAsia"/>
          <w:sz w:val="28"/>
          <w:szCs w:val="28"/>
        </w:rPr>
        <w:t>1.本人郑重承诺所呈交的毕业设计（论文），是在导师的指导下，独立进行研究工作所取得的成果，所有数据、图片资料均真实可靠。</w:t>
      </w:r>
    </w:p>
    <w:p w14:paraId="2A5FFE88" w14:textId="77777777" w:rsidR="00601120" w:rsidRDefault="003B7C6C">
      <w:pPr>
        <w:spacing w:line="360" w:lineRule="auto"/>
        <w:ind w:firstLineChars="200" w:firstLine="560"/>
        <w:rPr>
          <w:rFonts w:ascii="宋体" w:hAnsi="宋体"/>
          <w:sz w:val="28"/>
          <w:szCs w:val="28"/>
        </w:rPr>
      </w:pPr>
      <w:r>
        <w:rPr>
          <w:rFonts w:ascii="宋体" w:hAnsi="宋体" w:hint="eastAsia"/>
          <w:sz w:val="28"/>
          <w:szCs w:val="28"/>
        </w:rPr>
        <w:t>2.除文中已经注明引用的内容外，本论文不包含任何其他人或集体已经发表或撰写过的作品或成果。对本论文的研究作出重要贡献的个人和集体，均已在文中以明确的方式标明。</w:t>
      </w:r>
    </w:p>
    <w:p w14:paraId="3FB47209" w14:textId="77777777" w:rsidR="00601120" w:rsidRDefault="003B7C6C">
      <w:pPr>
        <w:spacing w:line="360" w:lineRule="auto"/>
        <w:ind w:firstLineChars="200" w:firstLine="560"/>
        <w:rPr>
          <w:rFonts w:ascii="宋体" w:hAnsi="宋体"/>
          <w:sz w:val="28"/>
          <w:szCs w:val="28"/>
        </w:rPr>
      </w:pPr>
      <w:r>
        <w:rPr>
          <w:rFonts w:ascii="宋体" w:hAnsi="宋体" w:hint="eastAsia"/>
          <w:sz w:val="28"/>
          <w:szCs w:val="28"/>
        </w:rPr>
        <w:t>3.本人承诺在毕业论文（设计）选题和研究内容过程中没有抄袭他人研究成果和伪造相关数据等行为。</w:t>
      </w:r>
    </w:p>
    <w:p w14:paraId="088799D1" w14:textId="77777777" w:rsidR="00601120" w:rsidRDefault="003B7C6C">
      <w:pPr>
        <w:spacing w:line="360" w:lineRule="auto"/>
        <w:ind w:firstLineChars="200" w:firstLine="560"/>
        <w:rPr>
          <w:rFonts w:ascii="宋体" w:hAnsi="宋体"/>
          <w:sz w:val="28"/>
          <w:szCs w:val="28"/>
        </w:rPr>
      </w:pPr>
      <w:r>
        <w:rPr>
          <w:rFonts w:ascii="宋体" w:hAnsi="宋体" w:hint="eastAsia"/>
          <w:sz w:val="28"/>
          <w:szCs w:val="28"/>
        </w:rPr>
        <w:t>4.在毕业论文（设计）中对侵犯任何方面知识产权的行为，由本人承担相应的法律责任。</w:t>
      </w:r>
    </w:p>
    <w:p w14:paraId="55249288" w14:textId="77777777" w:rsidR="00601120" w:rsidRDefault="00601120">
      <w:pPr>
        <w:spacing w:line="360" w:lineRule="auto"/>
        <w:ind w:firstLineChars="200" w:firstLine="560"/>
        <w:rPr>
          <w:rFonts w:ascii="宋体" w:hAnsi="宋体"/>
          <w:sz w:val="28"/>
          <w:szCs w:val="28"/>
        </w:rPr>
      </w:pPr>
    </w:p>
    <w:p w14:paraId="771660AA" w14:textId="77777777" w:rsidR="00601120" w:rsidRDefault="00601120">
      <w:pPr>
        <w:spacing w:line="360" w:lineRule="auto"/>
        <w:ind w:firstLineChars="200" w:firstLine="560"/>
        <w:rPr>
          <w:rFonts w:ascii="宋体" w:hAnsi="宋体"/>
          <w:sz w:val="28"/>
          <w:szCs w:val="28"/>
        </w:rPr>
      </w:pPr>
    </w:p>
    <w:p w14:paraId="3087643A" w14:textId="77777777" w:rsidR="00601120" w:rsidRDefault="00601120">
      <w:pPr>
        <w:spacing w:line="360" w:lineRule="auto"/>
        <w:ind w:firstLineChars="200" w:firstLine="560"/>
        <w:rPr>
          <w:rFonts w:ascii="宋体" w:hAnsi="宋体"/>
          <w:sz w:val="28"/>
          <w:szCs w:val="28"/>
        </w:rPr>
      </w:pPr>
    </w:p>
    <w:p w14:paraId="551CD252" w14:textId="77777777" w:rsidR="00601120" w:rsidRDefault="00601120">
      <w:pPr>
        <w:spacing w:line="360" w:lineRule="auto"/>
        <w:ind w:firstLineChars="200" w:firstLine="560"/>
        <w:rPr>
          <w:rFonts w:ascii="宋体" w:hAnsi="宋体"/>
          <w:sz w:val="28"/>
          <w:szCs w:val="28"/>
        </w:rPr>
      </w:pPr>
    </w:p>
    <w:p w14:paraId="4DBD780B" w14:textId="77777777" w:rsidR="00601120" w:rsidRDefault="003B7C6C">
      <w:pPr>
        <w:ind w:firstLineChars="1900" w:firstLine="5320"/>
        <w:rPr>
          <w:rFonts w:ascii="宋体" w:hAnsi="宋体"/>
          <w:sz w:val="28"/>
          <w:szCs w:val="28"/>
        </w:rPr>
      </w:pPr>
      <w:r>
        <w:rPr>
          <w:rFonts w:ascii="宋体" w:hAnsi="宋体" w:hint="eastAsia"/>
          <w:sz w:val="28"/>
          <w:szCs w:val="28"/>
        </w:rPr>
        <w:t>作者签名：</w:t>
      </w:r>
      <w:r>
        <w:rPr>
          <w:rFonts w:ascii="宋体" w:hAnsi="宋体" w:hint="eastAsia"/>
          <w:noProof/>
          <w:sz w:val="28"/>
          <w:szCs w:val="28"/>
        </w:rPr>
        <w:drawing>
          <wp:inline distT="0" distB="0" distL="114300" distR="114300" wp14:anchorId="0C5CCD62" wp14:editId="5F3FDD6D">
            <wp:extent cx="724535" cy="367665"/>
            <wp:effectExtent l="0" t="0" r="6985" b="13335"/>
            <wp:docPr id="3" name="图片 3" descr="自己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自己签名"/>
                    <pic:cNvPicPr>
                      <a:picLocks noChangeAspect="1"/>
                    </pic:cNvPicPr>
                  </pic:nvPicPr>
                  <pic:blipFill>
                    <a:blip r:embed="rId13"/>
                    <a:stretch>
                      <a:fillRect/>
                    </a:stretch>
                  </pic:blipFill>
                  <pic:spPr>
                    <a:xfrm>
                      <a:off x="0" y="0"/>
                      <a:ext cx="724535" cy="367665"/>
                    </a:xfrm>
                    <a:prstGeom prst="rect">
                      <a:avLst/>
                    </a:prstGeom>
                  </pic:spPr>
                </pic:pic>
              </a:graphicData>
            </a:graphic>
          </wp:inline>
        </w:drawing>
      </w:r>
    </w:p>
    <w:p w14:paraId="78B3192E" w14:textId="77777777" w:rsidR="00601120" w:rsidRDefault="003B7C6C">
      <w:pPr>
        <w:ind w:firstLineChars="200" w:firstLine="560"/>
        <w:jc w:val="left"/>
        <w:rPr>
          <w:rFonts w:ascii="宋体" w:hAnsi="宋体"/>
          <w:sz w:val="28"/>
          <w:szCs w:val="28"/>
        </w:rPr>
      </w:pPr>
      <w:r>
        <w:rPr>
          <w:rFonts w:ascii="宋体" w:hAnsi="宋体" w:hint="eastAsia"/>
          <w:sz w:val="28"/>
          <w:szCs w:val="28"/>
        </w:rPr>
        <w:t xml:space="preserve">                                   </w:t>
      </w:r>
      <w:r>
        <w:rPr>
          <w:rFonts w:ascii="宋体" w:hAnsi="宋体" w:hint="eastAsia"/>
          <w:sz w:val="28"/>
          <w:szCs w:val="28"/>
          <w:u w:val="single"/>
        </w:rPr>
        <w:t xml:space="preserve">2022 </w:t>
      </w:r>
      <w:r>
        <w:rPr>
          <w:rFonts w:ascii="宋体" w:hAnsi="宋体" w:hint="eastAsia"/>
          <w:sz w:val="28"/>
          <w:szCs w:val="28"/>
        </w:rPr>
        <w:t>年</w:t>
      </w:r>
      <w:r>
        <w:rPr>
          <w:rFonts w:ascii="宋体" w:hAnsi="宋体" w:hint="eastAsia"/>
          <w:sz w:val="28"/>
          <w:szCs w:val="28"/>
          <w:u w:val="single"/>
        </w:rPr>
        <w:t xml:space="preserve"> 5 </w:t>
      </w:r>
      <w:r>
        <w:rPr>
          <w:rFonts w:ascii="宋体" w:hAnsi="宋体" w:hint="eastAsia"/>
          <w:sz w:val="28"/>
          <w:szCs w:val="28"/>
        </w:rPr>
        <w:t>月</w:t>
      </w:r>
      <w:r>
        <w:rPr>
          <w:rFonts w:ascii="宋体" w:hAnsi="宋体" w:hint="eastAsia"/>
          <w:sz w:val="28"/>
          <w:szCs w:val="28"/>
          <w:u w:val="single"/>
        </w:rPr>
        <w:t xml:space="preserve"> 18 </w:t>
      </w:r>
      <w:r>
        <w:rPr>
          <w:rFonts w:ascii="宋体" w:hAnsi="宋体" w:hint="eastAsia"/>
          <w:sz w:val="28"/>
          <w:szCs w:val="28"/>
        </w:rPr>
        <w:t>日</w:t>
      </w:r>
    </w:p>
    <w:p w14:paraId="09D9FC17" w14:textId="77777777" w:rsidR="00601120" w:rsidRDefault="00601120"/>
    <w:p w14:paraId="0AA8B3EF" w14:textId="77777777" w:rsidR="00601120" w:rsidRDefault="00601120"/>
    <w:p w14:paraId="050B866F" w14:textId="77777777" w:rsidR="00601120" w:rsidRDefault="00601120"/>
    <w:p w14:paraId="2631030D" w14:textId="77777777" w:rsidR="00601120" w:rsidRDefault="00601120"/>
    <w:p w14:paraId="414EE270" w14:textId="77777777" w:rsidR="00601120" w:rsidRDefault="00601120"/>
    <w:p w14:paraId="0A51BEEE" w14:textId="77777777" w:rsidR="00601120" w:rsidRDefault="00601120"/>
    <w:p w14:paraId="7D165493" w14:textId="77777777" w:rsidR="00601120" w:rsidRDefault="00601120"/>
    <w:p w14:paraId="5CB77A5F" w14:textId="77777777" w:rsidR="00601120" w:rsidRDefault="003B7C6C">
      <w:pPr>
        <w:jc w:val="center"/>
        <w:rPr>
          <w:rFonts w:ascii="黑体" w:eastAsia="黑体" w:hAnsi="黑体" w:cs="黑体"/>
          <w:sz w:val="44"/>
          <w:szCs w:val="44"/>
        </w:rPr>
      </w:pPr>
      <w:r>
        <w:rPr>
          <w:rFonts w:ascii="黑体" w:eastAsia="黑体" w:hAnsi="黑体" w:cs="黑体" w:hint="eastAsia"/>
          <w:sz w:val="44"/>
          <w:szCs w:val="44"/>
        </w:rPr>
        <w:t>基于</w:t>
      </w:r>
      <w:r>
        <w:rPr>
          <w:rStyle w:val="Char0"/>
          <w:rFonts w:hint="eastAsia"/>
          <w:sz w:val="44"/>
          <w:szCs w:val="44"/>
        </w:rPr>
        <w:t>SpringBoot</w:t>
      </w:r>
      <w:r>
        <w:rPr>
          <w:rFonts w:ascii="黑体" w:eastAsia="黑体" w:hAnsi="黑体" w:cs="黑体" w:hint="eastAsia"/>
          <w:sz w:val="44"/>
          <w:szCs w:val="44"/>
        </w:rPr>
        <w:t>的校园论坛</w:t>
      </w:r>
    </w:p>
    <w:p w14:paraId="05DE68CE" w14:textId="77777777" w:rsidR="00601120" w:rsidRDefault="003B7C6C">
      <w:pPr>
        <w:spacing w:beforeLines="100" w:before="312"/>
        <w:jc w:val="center"/>
        <w:rPr>
          <w:rFonts w:ascii="宋体" w:hAnsi="宋体"/>
          <w:sz w:val="28"/>
          <w:szCs w:val="28"/>
        </w:rPr>
      </w:pPr>
      <w:r>
        <w:rPr>
          <w:rFonts w:ascii="宋体" w:hAnsi="宋体" w:hint="eastAsia"/>
          <w:sz w:val="28"/>
          <w:szCs w:val="28"/>
        </w:rPr>
        <w:t>陈仕镨</w:t>
      </w:r>
    </w:p>
    <w:p w14:paraId="40675597" w14:textId="77777777" w:rsidR="00601120" w:rsidRDefault="003B7C6C">
      <w:pPr>
        <w:spacing w:beforeLines="50" w:before="156"/>
        <w:jc w:val="center"/>
        <w:rPr>
          <w:rFonts w:ascii="楷体_GB2312" w:eastAsia="楷体_GB2312" w:hAnsi="宋体"/>
        </w:rPr>
      </w:pPr>
      <w:r>
        <w:rPr>
          <w:rFonts w:ascii="楷体_GB2312" w:eastAsia="楷体_GB2312" w:hAnsi="宋体" w:hint="eastAsia"/>
        </w:rPr>
        <w:t>（计算机系  指导教师：唐珂）</w:t>
      </w:r>
    </w:p>
    <w:p w14:paraId="574B68E1" w14:textId="77777777" w:rsidR="00601120" w:rsidRDefault="00601120">
      <w:pPr>
        <w:spacing w:beforeLines="50" w:before="156"/>
        <w:jc w:val="center"/>
        <w:rPr>
          <w:rFonts w:ascii="楷体_GB2312" w:eastAsia="楷体_GB2312" w:hAnsi="宋体"/>
          <w:szCs w:val="21"/>
        </w:rPr>
      </w:pPr>
    </w:p>
    <w:p w14:paraId="03037694" w14:textId="77777777" w:rsidR="00601120" w:rsidRDefault="00601120">
      <w:pPr>
        <w:spacing w:beforeLines="50" w:before="156"/>
        <w:jc w:val="center"/>
        <w:rPr>
          <w:rFonts w:ascii="楷体_GB2312" w:eastAsia="楷体_GB2312" w:hAnsi="宋体"/>
          <w:szCs w:val="21"/>
        </w:rPr>
      </w:pPr>
    </w:p>
    <w:p w14:paraId="36E8C264" w14:textId="77777777" w:rsidR="00601120" w:rsidRDefault="003B7C6C">
      <w:pPr>
        <w:spacing w:line="500" w:lineRule="exact"/>
        <w:rPr>
          <w:rFonts w:asciiTheme="minorEastAsia" w:eastAsiaTheme="minorEastAsia" w:hAnsiTheme="minorEastAsia"/>
          <w:sz w:val="28"/>
          <w:szCs w:val="28"/>
        </w:rPr>
      </w:pPr>
      <w:commentRangeStart w:id="4"/>
      <w:r>
        <w:rPr>
          <w:rFonts w:ascii="黑体" w:eastAsia="黑体" w:hAnsi="宋体" w:hint="eastAsia"/>
          <w:sz w:val="32"/>
          <w:szCs w:val="32"/>
        </w:rPr>
        <w:t>[摘要]：</w:t>
      </w:r>
      <w:bookmarkStart w:id="5" w:name="_Hlk104052519"/>
      <w:commentRangeEnd w:id="4"/>
      <w:r w:rsidR="00C171A3">
        <w:rPr>
          <w:rStyle w:val="ad"/>
        </w:rPr>
        <w:commentReference w:id="4"/>
      </w:r>
      <w:r>
        <w:rPr>
          <w:rFonts w:asciiTheme="minorEastAsia" w:eastAsiaTheme="minorEastAsia" w:hAnsiTheme="minorEastAsia" w:hint="eastAsia"/>
          <w:sz w:val="28"/>
          <w:szCs w:val="28"/>
        </w:rPr>
        <w:t>随着网络技术和和互联网的发展，网页和软件逐渐出现并改变着人们的生活和交流方式。</w:t>
      </w:r>
      <w:r w:rsidRPr="00180A8D">
        <w:rPr>
          <w:rFonts w:asciiTheme="minorEastAsia" w:eastAsiaTheme="minorEastAsia" w:hAnsiTheme="minorEastAsia" w:hint="eastAsia"/>
          <w:sz w:val="28"/>
          <w:szCs w:val="28"/>
        </w:rPr>
        <w:t>每种交流形式都有其优点和缺点。</w:t>
      </w:r>
      <w:r>
        <w:rPr>
          <w:rFonts w:asciiTheme="minorEastAsia" w:eastAsiaTheme="minorEastAsia" w:hAnsiTheme="minorEastAsia" w:hint="eastAsia"/>
          <w:sz w:val="28"/>
          <w:szCs w:val="28"/>
        </w:rPr>
        <w:t>论坛，即</w:t>
      </w:r>
      <w:r>
        <w:rPr>
          <w:rStyle w:val="Char0"/>
          <w:rFonts w:hint="eastAsia"/>
        </w:rPr>
        <w:t>BBS</w:t>
      </w:r>
      <w:r>
        <w:rPr>
          <w:rFonts w:asciiTheme="minorEastAsia" w:eastAsiaTheme="minorEastAsia" w:hAnsiTheme="minorEastAsia" w:hint="eastAsia"/>
          <w:sz w:val="28"/>
          <w:szCs w:val="28"/>
        </w:rPr>
        <w:t>，一种网络交流平台，在网络世界有着深刻的影响。通过校园论坛，学生们可以进行问答、交流生活体验、表达情感、钻研学术、分享工作心得和就业信息等等。通过校园论坛，校园官方机构认证用户、发布动态、组织活动等等。一个功能完善的、有组织管理的论坛可以满足学生和学校的各方面需要，增加学生生活的便利性和提高学校的知名度。本校园论坛系统是基于</w:t>
      </w:r>
      <w:r>
        <w:rPr>
          <w:rStyle w:val="Char0"/>
          <w:rFonts w:hint="eastAsia"/>
        </w:rPr>
        <w:t>Web</w:t>
      </w:r>
      <w:r>
        <w:rPr>
          <w:rFonts w:asciiTheme="minorEastAsia" w:eastAsiaTheme="minorEastAsia" w:hAnsiTheme="minorEastAsia" w:hint="eastAsia"/>
          <w:sz w:val="28"/>
          <w:szCs w:val="28"/>
        </w:rPr>
        <w:t>的动态网页。使用</w:t>
      </w:r>
      <w:r>
        <w:rPr>
          <w:rStyle w:val="Char0"/>
          <w:rFonts w:hint="eastAsia"/>
        </w:rPr>
        <w:t>Vue</w:t>
      </w:r>
      <w:r>
        <w:rPr>
          <w:rFonts w:asciiTheme="minorEastAsia" w:eastAsiaTheme="minorEastAsia" w:hAnsiTheme="minorEastAsia" w:hint="eastAsia"/>
          <w:sz w:val="28"/>
          <w:szCs w:val="28"/>
        </w:rPr>
        <w:t>作为前端框架，用于设计和美化动态页面。后端使用了</w:t>
      </w:r>
      <w:r>
        <w:rPr>
          <w:rStyle w:val="Char0"/>
          <w:rFonts w:hint="eastAsia"/>
        </w:rPr>
        <w:t>Spring boot</w:t>
      </w:r>
      <w:r>
        <w:rPr>
          <w:rFonts w:asciiTheme="minorEastAsia" w:eastAsiaTheme="minorEastAsia" w:hAnsiTheme="minorEastAsia" w:hint="eastAsia"/>
          <w:sz w:val="28"/>
          <w:szCs w:val="28"/>
        </w:rPr>
        <w:t>框架进行快速开发，并使用</w:t>
      </w:r>
      <w:r>
        <w:rPr>
          <w:rStyle w:val="Char0"/>
          <w:rFonts w:hint="eastAsia"/>
        </w:rPr>
        <w:t>Maven</w:t>
      </w:r>
      <w:r>
        <w:rPr>
          <w:rFonts w:asciiTheme="minorEastAsia" w:eastAsiaTheme="minorEastAsia" w:hAnsiTheme="minorEastAsia" w:hint="eastAsia"/>
          <w:sz w:val="28"/>
          <w:szCs w:val="28"/>
        </w:rPr>
        <w:t>快速整合第三方常用框架。数据库使用</w:t>
      </w:r>
      <w:r>
        <w:rPr>
          <w:rStyle w:val="Char0"/>
          <w:rFonts w:hint="eastAsia"/>
        </w:rPr>
        <w:t>MySQL</w:t>
      </w:r>
      <w:r>
        <w:rPr>
          <w:rFonts w:asciiTheme="minorEastAsia" w:eastAsiaTheme="minorEastAsia" w:hAnsiTheme="minorEastAsia" w:hint="eastAsia"/>
          <w:sz w:val="28"/>
          <w:szCs w:val="28"/>
        </w:rPr>
        <w:t>关系型数据库进行管理。项目前端与后端相分离，且能在云服务器上运行。</w:t>
      </w:r>
      <w:bookmarkEnd w:id="5"/>
    </w:p>
    <w:p w14:paraId="1A7639C5" w14:textId="77777777" w:rsidR="00601120" w:rsidRDefault="00601120">
      <w:pPr>
        <w:spacing w:line="500" w:lineRule="exact"/>
        <w:rPr>
          <w:rFonts w:asciiTheme="minorEastAsia" w:eastAsiaTheme="minorEastAsia" w:hAnsiTheme="minorEastAsia"/>
          <w:sz w:val="28"/>
          <w:szCs w:val="28"/>
        </w:rPr>
      </w:pPr>
    </w:p>
    <w:p w14:paraId="4492F0F7" w14:textId="77777777" w:rsidR="00601120" w:rsidRDefault="003B7C6C">
      <w:pPr>
        <w:spacing w:line="500" w:lineRule="exact"/>
        <w:rPr>
          <w:rFonts w:asciiTheme="minorEastAsia" w:eastAsiaTheme="minorEastAsia" w:hAnsiTheme="minorEastAsia"/>
          <w:sz w:val="28"/>
          <w:szCs w:val="28"/>
        </w:rPr>
      </w:pPr>
      <w:r>
        <w:rPr>
          <w:rFonts w:ascii="黑体" w:eastAsia="黑体" w:hAnsi="宋体" w:hint="eastAsia"/>
          <w:sz w:val="32"/>
          <w:szCs w:val="32"/>
        </w:rPr>
        <w:t>[关键词]：</w:t>
      </w:r>
      <w:commentRangeStart w:id="6"/>
      <w:r>
        <w:rPr>
          <w:rStyle w:val="Char0"/>
          <w:rFonts w:hint="eastAsia"/>
        </w:rPr>
        <w:t>SpringBoot</w:t>
      </w:r>
      <w:commentRangeEnd w:id="6"/>
      <w:r w:rsidR="00412D78">
        <w:rPr>
          <w:rStyle w:val="ad"/>
        </w:rPr>
        <w:commentReference w:id="6"/>
      </w:r>
      <w:r>
        <w:rPr>
          <w:rFonts w:asciiTheme="minorEastAsia" w:eastAsiaTheme="minorEastAsia" w:hAnsiTheme="minorEastAsia" w:hint="eastAsia"/>
          <w:sz w:val="28"/>
          <w:szCs w:val="28"/>
        </w:rPr>
        <w:t xml:space="preserve">; 校园; 论坛; </w:t>
      </w:r>
      <w:r>
        <w:rPr>
          <w:rStyle w:val="Char0"/>
          <w:rFonts w:hint="eastAsia"/>
        </w:rPr>
        <w:t>Vue</w:t>
      </w:r>
      <w:r>
        <w:rPr>
          <w:rFonts w:asciiTheme="minorEastAsia" w:eastAsiaTheme="minorEastAsia" w:hAnsiTheme="minorEastAsia" w:hint="eastAsia"/>
          <w:sz w:val="28"/>
          <w:szCs w:val="28"/>
        </w:rPr>
        <w:t>。</w:t>
      </w:r>
    </w:p>
    <w:p w14:paraId="543308A0" w14:textId="77777777" w:rsidR="00601120" w:rsidRDefault="00601120">
      <w:pPr>
        <w:spacing w:line="500" w:lineRule="exact"/>
        <w:rPr>
          <w:rFonts w:ascii="黑体" w:eastAsia="黑体" w:hAnsi="黑体" w:cs="黑体"/>
          <w:sz w:val="44"/>
          <w:szCs w:val="44"/>
        </w:rPr>
      </w:pPr>
    </w:p>
    <w:p w14:paraId="44DEB43F" w14:textId="77777777" w:rsidR="00601120" w:rsidRDefault="003B7C6C">
      <w:pPr>
        <w:pageBreakBefore/>
        <w:spacing w:line="500" w:lineRule="exact"/>
        <w:rPr>
          <w:rFonts w:asciiTheme="minorEastAsia" w:eastAsiaTheme="minorEastAsia" w:hAnsiTheme="minorEastAsia"/>
          <w:sz w:val="28"/>
          <w:szCs w:val="28"/>
        </w:rPr>
      </w:pPr>
      <w:r>
        <w:rPr>
          <w:rFonts w:ascii="Times" w:hAnsi="Times"/>
          <w:b/>
          <w:bCs/>
          <w:sz w:val="32"/>
          <w:szCs w:val="32"/>
        </w:rPr>
        <w:lastRenderedPageBreak/>
        <w:t>[ABSTRACT</w:t>
      </w:r>
      <w:r>
        <w:rPr>
          <w:rFonts w:ascii="Times" w:hAnsi="Times" w:hint="eastAsia"/>
          <w:b/>
          <w:bCs/>
          <w:sz w:val="32"/>
          <w:szCs w:val="32"/>
        </w:rPr>
        <w:t>]</w:t>
      </w:r>
      <w:r>
        <w:rPr>
          <w:rFonts w:ascii="Times" w:hAnsi="Times" w:hint="eastAsia"/>
          <w:sz w:val="32"/>
          <w:szCs w:val="32"/>
        </w:rPr>
        <w:t>:</w:t>
      </w:r>
      <w:r>
        <w:rPr>
          <w:rFonts w:ascii="Times" w:hAnsi="Times"/>
          <w:sz w:val="32"/>
          <w:szCs w:val="32"/>
        </w:rPr>
        <w:t xml:space="preserve"> </w:t>
      </w:r>
      <w:r>
        <w:rPr>
          <w:rFonts w:hint="eastAsia"/>
          <w:sz w:val="28"/>
          <w:szCs w:val="28"/>
        </w:rPr>
        <w:t>With the development of network technology and the Internet, web pages and software gradually appear and change people's way of life and communication. Each form of communication has its advantages and disadvantages. BBS, a network communication platform, has a profound influence in the network world. Through the campus forum, students can conduct Q A, exchange life experience, express emotion, study academic, share work experience and employment information, etc. Through the campus forum, the official organization of the campus certifies users, releases dynamic information, organizes activities and so on. A fully functional and organized forum can meet the needs of students and schools in all aspects, increase the convenience of students' lives, and improve the school's popularity. The campus forum system is a dynamic web page based on Web. Vue is used as the front-end framework to design and beautify dynamic pages. The back-end uses the spring boot framework for rapid development and uses Maven to quickly integrate common third-party frameworks. The database is managed by MySQL relational database. The front end of the project is separated from the back end and can run on the ECS.</w:t>
      </w:r>
    </w:p>
    <w:p w14:paraId="2EB5B1B9" w14:textId="77777777" w:rsidR="00601120" w:rsidRDefault="00601120">
      <w:pPr>
        <w:spacing w:line="500" w:lineRule="exact"/>
        <w:rPr>
          <w:rFonts w:ascii="Times" w:hAnsi="Times"/>
          <w:sz w:val="32"/>
          <w:szCs w:val="32"/>
        </w:rPr>
      </w:pPr>
    </w:p>
    <w:p w14:paraId="0B6FE213" w14:textId="77777777" w:rsidR="00601120" w:rsidRDefault="003B7C6C">
      <w:pPr>
        <w:spacing w:line="500" w:lineRule="exact"/>
        <w:rPr>
          <w:rFonts w:asciiTheme="minorEastAsia" w:eastAsiaTheme="minorEastAsia" w:hAnsiTheme="minorEastAsia"/>
          <w:sz w:val="28"/>
          <w:szCs w:val="28"/>
        </w:rPr>
      </w:pPr>
      <w:r>
        <w:rPr>
          <w:rFonts w:ascii="Times" w:hAnsi="Times"/>
          <w:b/>
          <w:bCs/>
          <w:sz w:val="32"/>
          <w:szCs w:val="32"/>
        </w:rPr>
        <w:t>[Keywords]</w:t>
      </w:r>
      <w:r>
        <w:rPr>
          <w:rFonts w:ascii="Times" w:hAnsi="Times"/>
          <w:b/>
          <w:sz w:val="32"/>
          <w:szCs w:val="32"/>
        </w:rPr>
        <w:t>:</w:t>
      </w:r>
      <w:r>
        <w:rPr>
          <w:rFonts w:ascii="Times" w:hAnsi="Times" w:hint="eastAsia"/>
          <w:b/>
          <w:sz w:val="32"/>
          <w:szCs w:val="32"/>
        </w:rPr>
        <w:t xml:space="preserve"> </w:t>
      </w:r>
      <w:r>
        <w:rPr>
          <w:rFonts w:hint="eastAsia"/>
          <w:sz w:val="28"/>
          <w:szCs w:val="28"/>
        </w:rPr>
        <w:t>Spring boot</w:t>
      </w:r>
      <w:r>
        <w:rPr>
          <w:sz w:val="28"/>
          <w:szCs w:val="28"/>
        </w:rPr>
        <w:t xml:space="preserve">; </w:t>
      </w:r>
      <w:r>
        <w:rPr>
          <w:rFonts w:hint="eastAsia"/>
          <w:sz w:val="28"/>
          <w:szCs w:val="28"/>
        </w:rPr>
        <w:t>campus</w:t>
      </w:r>
      <w:r>
        <w:rPr>
          <w:sz w:val="28"/>
          <w:szCs w:val="28"/>
        </w:rPr>
        <w:t>;</w:t>
      </w:r>
      <w:r>
        <w:rPr>
          <w:rFonts w:hint="eastAsia"/>
          <w:sz w:val="28"/>
          <w:szCs w:val="28"/>
        </w:rPr>
        <w:t xml:space="preserve"> BBS; Vue.</w:t>
      </w:r>
    </w:p>
    <w:p w14:paraId="5E409A8A" w14:textId="77777777" w:rsidR="00601120" w:rsidRDefault="00601120">
      <w:pPr>
        <w:rPr>
          <w:rFonts w:ascii="黑体" w:eastAsia="黑体" w:hAnsi="黑体" w:cs="黑体"/>
          <w:sz w:val="44"/>
          <w:szCs w:val="44"/>
        </w:rPr>
      </w:pPr>
    </w:p>
    <w:p w14:paraId="6F757D57" w14:textId="77777777" w:rsidR="00601120" w:rsidRDefault="00601120">
      <w:pPr>
        <w:rPr>
          <w:rFonts w:ascii="黑体" w:eastAsia="黑体" w:hAnsi="黑体" w:cs="黑体"/>
          <w:sz w:val="44"/>
          <w:szCs w:val="44"/>
        </w:rPr>
      </w:pPr>
    </w:p>
    <w:p w14:paraId="09567150" w14:textId="77777777" w:rsidR="00601120" w:rsidRDefault="00601120">
      <w:pPr>
        <w:rPr>
          <w:rFonts w:ascii="黑体" w:eastAsia="黑体" w:hAnsi="黑体" w:cs="黑体"/>
          <w:sz w:val="44"/>
          <w:szCs w:val="44"/>
        </w:rPr>
      </w:pPr>
    </w:p>
    <w:p w14:paraId="5445C388" w14:textId="77777777" w:rsidR="00601120" w:rsidRDefault="00601120">
      <w:pPr>
        <w:rPr>
          <w:rFonts w:ascii="黑体" w:eastAsia="黑体" w:hAnsi="黑体" w:cs="黑体"/>
          <w:sz w:val="44"/>
          <w:szCs w:val="44"/>
        </w:rPr>
      </w:pPr>
    </w:p>
    <w:p w14:paraId="136B1E76" w14:textId="77777777" w:rsidR="00601120" w:rsidRDefault="00601120">
      <w:pPr>
        <w:rPr>
          <w:rFonts w:ascii="黑体" w:eastAsia="黑体" w:hAnsi="黑体" w:cs="黑体"/>
          <w:sz w:val="44"/>
          <w:szCs w:val="44"/>
        </w:rPr>
      </w:pPr>
    </w:p>
    <w:p w14:paraId="0F7C577B" w14:textId="77777777" w:rsidR="00601120" w:rsidRDefault="00601120">
      <w:pPr>
        <w:rPr>
          <w:rFonts w:ascii="黑体" w:eastAsia="黑体" w:hAnsi="黑体" w:cs="黑体"/>
          <w:sz w:val="44"/>
          <w:szCs w:val="44"/>
        </w:rPr>
      </w:pPr>
    </w:p>
    <w:p w14:paraId="3034CF85" w14:textId="77777777" w:rsidR="00601120" w:rsidRDefault="00601120">
      <w:pPr>
        <w:rPr>
          <w:rFonts w:ascii="黑体" w:eastAsia="黑体" w:hAnsi="黑体" w:cs="黑体"/>
          <w:sz w:val="44"/>
          <w:szCs w:val="44"/>
        </w:rPr>
      </w:pPr>
    </w:p>
    <w:p w14:paraId="7509DFE1" w14:textId="77777777" w:rsidR="00601120" w:rsidRDefault="003B7C6C">
      <w:pPr>
        <w:spacing w:line="500" w:lineRule="exact"/>
        <w:jc w:val="center"/>
        <w:rPr>
          <w:rFonts w:ascii="黑体" w:eastAsia="黑体" w:hAnsi="黑体"/>
          <w:b/>
          <w:snapToGrid w:val="0"/>
          <w:kern w:val="0"/>
          <w:sz w:val="36"/>
          <w:szCs w:val="36"/>
        </w:rPr>
      </w:pPr>
      <w:r>
        <w:rPr>
          <w:rFonts w:ascii="黑体" w:eastAsia="黑体" w:hAnsi="黑体" w:hint="eastAsia"/>
          <w:b/>
          <w:snapToGrid w:val="0"/>
          <w:kern w:val="0"/>
          <w:sz w:val="36"/>
          <w:szCs w:val="36"/>
        </w:rPr>
        <w:t>目录</w:t>
      </w:r>
      <w:r>
        <w:rPr>
          <w:rFonts w:ascii="黑体" w:eastAsia="黑体" w:hAnsi="黑体" w:hint="eastAsia"/>
          <w:b/>
          <w:sz w:val="32"/>
        </w:rPr>
        <w:t xml:space="preserve"> </w:t>
      </w:r>
    </w:p>
    <w:p w14:paraId="16DEAE48" w14:textId="77777777" w:rsidR="00601120" w:rsidRDefault="003B7C6C">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1.绪论...............</w:t>
      </w:r>
      <w:r>
        <w:rPr>
          <w:rFonts w:ascii="黑体" w:eastAsia="黑体" w:hAnsi="黑体" w:hint="eastAsia"/>
          <w:b/>
          <w:sz w:val="32"/>
        </w:rPr>
        <w:t>.</w:t>
      </w:r>
      <w:r>
        <w:rPr>
          <w:rFonts w:asciiTheme="majorEastAsia" w:eastAsiaTheme="majorEastAsia" w:hAnsiTheme="majorEastAsia" w:hint="eastAsia"/>
          <w:b/>
          <w:snapToGrid w:val="0"/>
          <w:kern w:val="0"/>
          <w:sz w:val="28"/>
          <w:szCs w:val="28"/>
        </w:rPr>
        <w:t>................................1</w:t>
      </w:r>
    </w:p>
    <w:p w14:paraId="77D0B73A"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1.1背景...............................................1</w:t>
      </w:r>
    </w:p>
    <w:p w14:paraId="1D121951"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1.2目的...............................................1</w:t>
      </w:r>
    </w:p>
    <w:p w14:paraId="5A620BF8"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1.3调研...............................................1</w:t>
      </w:r>
    </w:p>
    <w:p w14:paraId="7E72173C" w14:textId="77777777" w:rsidR="00601120" w:rsidRDefault="003B7C6C">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2.需求分析............................................1</w:t>
      </w:r>
    </w:p>
    <w:p w14:paraId="79F25972"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2.1创新功能...........................................1</w:t>
      </w:r>
    </w:p>
    <w:p w14:paraId="615E65F8"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2.2普通</w:t>
      </w:r>
      <w:r>
        <w:rPr>
          <w:rFonts w:asciiTheme="majorEastAsia" w:eastAsiaTheme="majorEastAsia" w:hAnsiTheme="majorEastAsia" w:hint="eastAsia"/>
          <w:snapToGrid w:val="0"/>
          <w:kern w:val="0"/>
          <w:sz w:val="28"/>
          <w:szCs w:val="28"/>
        </w:rPr>
        <w:t>用户需求</w:t>
      </w:r>
      <w:r>
        <w:rPr>
          <w:rFonts w:asciiTheme="majorEastAsia" w:eastAsiaTheme="majorEastAsia" w:hAnsiTheme="majorEastAsia" w:hint="eastAsia"/>
          <w:bCs/>
          <w:snapToGrid w:val="0"/>
          <w:kern w:val="0"/>
          <w:sz w:val="28"/>
          <w:szCs w:val="28"/>
        </w:rPr>
        <w:t>.......................................2</w:t>
      </w:r>
    </w:p>
    <w:p w14:paraId="7D7AC929"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2.3认证</w:t>
      </w:r>
      <w:r>
        <w:rPr>
          <w:rFonts w:asciiTheme="majorEastAsia" w:eastAsiaTheme="majorEastAsia" w:hAnsiTheme="majorEastAsia" w:hint="eastAsia"/>
          <w:snapToGrid w:val="0"/>
          <w:kern w:val="0"/>
          <w:sz w:val="28"/>
          <w:szCs w:val="28"/>
        </w:rPr>
        <w:t>用户需求</w:t>
      </w:r>
      <w:r>
        <w:rPr>
          <w:rFonts w:asciiTheme="majorEastAsia" w:eastAsiaTheme="majorEastAsia" w:hAnsiTheme="majorEastAsia" w:hint="eastAsia"/>
          <w:bCs/>
          <w:snapToGrid w:val="0"/>
          <w:kern w:val="0"/>
          <w:sz w:val="28"/>
          <w:szCs w:val="28"/>
        </w:rPr>
        <w:t>.......................................2</w:t>
      </w:r>
    </w:p>
    <w:p w14:paraId="6A842393"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2.4管理需求...........................................2</w:t>
      </w:r>
    </w:p>
    <w:p w14:paraId="6A55BE01" w14:textId="77777777" w:rsidR="00601120" w:rsidRDefault="003B7C6C">
      <w:pPr>
        <w:spacing w:line="360" w:lineRule="auto"/>
        <w:rPr>
          <w:rFonts w:asciiTheme="majorEastAsia" w:eastAsiaTheme="majorEastAsia" w:hAnsiTheme="majorEastAsia"/>
          <w:b/>
          <w:bCs/>
          <w:snapToGrid w:val="0"/>
          <w:kern w:val="0"/>
          <w:sz w:val="28"/>
          <w:szCs w:val="28"/>
        </w:rPr>
      </w:pPr>
      <w:r>
        <w:rPr>
          <w:rFonts w:asciiTheme="majorEastAsia" w:eastAsiaTheme="majorEastAsia" w:hAnsiTheme="majorEastAsia" w:hint="eastAsia"/>
          <w:b/>
          <w:sz w:val="28"/>
          <w:szCs w:val="28"/>
        </w:rPr>
        <w:t>3.前端设计</w:t>
      </w:r>
      <w:r>
        <w:rPr>
          <w:rFonts w:asciiTheme="majorEastAsia" w:eastAsiaTheme="majorEastAsia" w:hAnsiTheme="majorEastAsia" w:hint="eastAsia"/>
          <w:b/>
          <w:snapToGrid w:val="0"/>
          <w:kern w:val="0"/>
          <w:sz w:val="28"/>
          <w:szCs w:val="28"/>
        </w:rPr>
        <w:t>............................................2</w:t>
      </w:r>
    </w:p>
    <w:p w14:paraId="76671303"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3.1样式设计...........................................2</w:t>
      </w:r>
    </w:p>
    <w:p w14:paraId="6B515472"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3.2路由设计...........................................3</w:t>
      </w:r>
    </w:p>
    <w:p w14:paraId="2A218B15"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3.3连接设计...........................................3</w:t>
      </w:r>
    </w:p>
    <w:p w14:paraId="63E16D3C"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3.4测试设计...........................................4</w:t>
      </w:r>
    </w:p>
    <w:p w14:paraId="5A287102"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3.5前端工具...........................................4</w:t>
      </w:r>
    </w:p>
    <w:p w14:paraId="5C844E3D" w14:textId="77777777" w:rsidR="00601120" w:rsidRDefault="003B7C6C">
      <w:pPr>
        <w:numPr>
          <w:ilvl w:val="0"/>
          <w:numId w:val="1"/>
        </w:numPr>
        <w:spacing w:line="360" w:lineRule="auto"/>
        <w:rPr>
          <w:rFonts w:asciiTheme="majorEastAsia" w:eastAsiaTheme="majorEastAsia" w:hAnsiTheme="majorEastAsia"/>
          <w:b/>
          <w:bCs/>
          <w:snapToGrid w:val="0"/>
          <w:kern w:val="0"/>
          <w:sz w:val="28"/>
          <w:szCs w:val="28"/>
        </w:rPr>
      </w:pPr>
      <w:r>
        <w:rPr>
          <w:rFonts w:asciiTheme="majorEastAsia" w:eastAsiaTheme="majorEastAsia" w:hAnsiTheme="majorEastAsia" w:hint="eastAsia"/>
          <w:b/>
          <w:sz w:val="28"/>
          <w:szCs w:val="28"/>
        </w:rPr>
        <w:t>后端设计</w:t>
      </w:r>
      <w:r>
        <w:rPr>
          <w:rFonts w:asciiTheme="majorEastAsia" w:eastAsiaTheme="majorEastAsia" w:hAnsiTheme="majorEastAsia" w:hint="eastAsia"/>
          <w:b/>
          <w:snapToGrid w:val="0"/>
          <w:kern w:val="0"/>
          <w:sz w:val="28"/>
          <w:szCs w:val="28"/>
        </w:rPr>
        <w:t>............................................5</w:t>
      </w:r>
    </w:p>
    <w:p w14:paraId="5ABA654E"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4.1连接设计...........................................5</w:t>
      </w:r>
    </w:p>
    <w:p w14:paraId="3BCD57CC"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4.1.1连接前端.........................................5</w:t>
      </w:r>
    </w:p>
    <w:p w14:paraId="4FAE0D9E"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4.1.2连接数据库.......................................5</w:t>
      </w:r>
    </w:p>
    <w:p w14:paraId="634D3E70"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4.2封装设计...........................................5</w:t>
      </w:r>
    </w:p>
    <w:p w14:paraId="256138F0"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lastRenderedPageBreak/>
        <w:t>4.3权限设计...........................................6</w:t>
      </w:r>
    </w:p>
    <w:p w14:paraId="1DD21865"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4.4测试设计...........................................6</w:t>
      </w:r>
    </w:p>
    <w:p w14:paraId="1FFE9FED" w14:textId="77777777" w:rsidR="00601120" w:rsidRDefault="003B7C6C">
      <w:pPr>
        <w:spacing w:line="360" w:lineRule="auto"/>
        <w:rPr>
          <w:rFonts w:asciiTheme="majorEastAsia" w:eastAsiaTheme="majorEastAsia" w:hAnsiTheme="majorEastAsia"/>
          <w:b/>
          <w:sz w:val="28"/>
          <w:szCs w:val="28"/>
        </w:rPr>
      </w:pPr>
      <w:r>
        <w:rPr>
          <w:rFonts w:asciiTheme="majorEastAsia" w:eastAsiaTheme="majorEastAsia" w:hAnsiTheme="majorEastAsia" w:hint="eastAsia"/>
          <w:bCs/>
          <w:snapToGrid w:val="0"/>
          <w:kern w:val="0"/>
          <w:sz w:val="28"/>
          <w:szCs w:val="28"/>
        </w:rPr>
        <w:t>4.5后端工具...........................................6</w:t>
      </w:r>
    </w:p>
    <w:p w14:paraId="064A1AA6" w14:textId="77777777" w:rsidR="00601120" w:rsidRDefault="003B7C6C">
      <w:pPr>
        <w:spacing w:line="360" w:lineRule="auto"/>
        <w:rPr>
          <w:rFonts w:asciiTheme="majorEastAsia" w:eastAsiaTheme="majorEastAsia" w:hAnsiTheme="majorEastAsia"/>
          <w:b/>
          <w:bCs/>
          <w:snapToGrid w:val="0"/>
          <w:kern w:val="0"/>
          <w:sz w:val="28"/>
          <w:szCs w:val="28"/>
        </w:rPr>
      </w:pPr>
      <w:r>
        <w:rPr>
          <w:rFonts w:asciiTheme="majorEastAsia" w:eastAsiaTheme="majorEastAsia" w:hAnsiTheme="majorEastAsia" w:hint="eastAsia"/>
          <w:b/>
          <w:sz w:val="28"/>
          <w:szCs w:val="28"/>
        </w:rPr>
        <w:t>5.数据库设计</w:t>
      </w:r>
      <w:r>
        <w:rPr>
          <w:rFonts w:asciiTheme="majorEastAsia" w:eastAsiaTheme="majorEastAsia" w:hAnsiTheme="majorEastAsia" w:hint="eastAsia"/>
          <w:b/>
          <w:snapToGrid w:val="0"/>
          <w:kern w:val="0"/>
          <w:sz w:val="28"/>
          <w:szCs w:val="28"/>
        </w:rPr>
        <w:t>..........................................7</w:t>
      </w:r>
    </w:p>
    <w:p w14:paraId="63ECF3B9" w14:textId="77777777" w:rsidR="00601120" w:rsidRDefault="003B7C6C">
      <w:pPr>
        <w:spacing w:line="360" w:lineRule="auto"/>
        <w:rPr>
          <w:rFonts w:asciiTheme="majorEastAsia" w:eastAsiaTheme="majorEastAsia" w:hAnsiTheme="majorEastAsia"/>
          <w:b/>
          <w:bCs/>
          <w:snapToGrid w:val="0"/>
          <w:kern w:val="0"/>
          <w:sz w:val="28"/>
          <w:szCs w:val="28"/>
        </w:rPr>
      </w:pPr>
      <w:r>
        <w:rPr>
          <w:rFonts w:asciiTheme="majorEastAsia" w:eastAsiaTheme="majorEastAsia" w:hAnsiTheme="majorEastAsia" w:hint="eastAsia"/>
          <w:bCs/>
          <w:snapToGrid w:val="0"/>
          <w:kern w:val="0"/>
          <w:sz w:val="28"/>
          <w:szCs w:val="28"/>
        </w:rPr>
        <w:t>5.1表单设计...........................................7</w:t>
      </w:r>
    </w:p>
    <w:p w14:paraId="144EDA80"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5.2数据库</w:t>
      </w:r>
      <w:r>
        <w:rPr>
          <w:rFonts w:asciiTheme="majorEastAsia" w:eastAsiaTheme="majorEastAsia" w:hAnsiTheme="majorEastAsia" w:hint="eastAsia"/>
          <w:snapToGrid w:val="0"/>
          <w:kern w:val="0"/>
          <w:sz w:val="28"/>
          <w:szCs w:val="28"/>
        </w:rPr>
        <w:t>工具</w:t>
      </w:r>
      <w:r>
        <w:rPr>
          <w:rFonts w:asciiTheme="majorEastAsia" w:eastAsiaTheme="majorEastAsia" w:hAnsiTheme="majorEastAsia" w:hint="eastAsia"/>
          <w:bCs/>
          <w:snapToGrid w:val="0"/>
          <w:kern w:val="0"/>
          <w:sz w:val="28"/>
          <w:szCs w:val="28"/>
        </w:rPr>
        <w:t>.........................................10</w:t>
      </w:r>
    </w:p>
    <w:p w14:paraId="30210F42" w14:textId="77777777" w:rsidR="00601120" w:rsidRDefault="003B7C6C">
      <w:pPr>
        <w:spacing w:line="360" w:lineRule="auto"/>
        <w:rPr>
          <w:rFonts w:asciiTheme="majorEastAsia" w:eastAsiaTheme="majorEastAsia" w:hAnsiTheme="majorEastAsia"/>
          <w:b/>
          <w:bCs/>
          <w:snapToGrid w:val="0"/>
          <w:kern w:val="0"/>
          <w:sz w:val="28"/>
          <w:szCs w:val="28"/>
        </w:rPr>
      </w:pPr>
      <w:r>
        <w:rPr>
          <w:rFonts w:asciiTheme="majorEastAsia" w:eastAsiaTheme="majorEastAsia" w:hAnsiTheme="majorEastAsia" w:hint="eastAsia"/>
          <w:b/>
          <w:bCs/>
          <w:snapToGrid w:val="0"/>
          <w:kern w:val="0"/>
          <w:sz w:val="28"/>
          <w:szCs w:val="28"/>
        </w:rPr>
        <w:t>6.服务器设计..........................................10</w:t>
      </w:r>
    </w:p>
    <w:p w14:paraId="7F5317A3"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6.1服务器配置.........................................10</w:t>
      </w:r>
    </w:p>
    <w:p w14:paraId="31BEBF0D" w14:textId="77777777" w:rsidR="00601120" w:rsidRDefault="003B7C6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6.2服务器部署.........................................11</w:t>
      </w:r>
    </w:p>
    <w:p w14:paraId="7DB432DB" w14:textId="77777777" w:rsidR="00601120" w:rsidRDefault="003B7C6C">
      <w:pPr>
        <w:spacing w:line="360" w:lineRule="auto"/>
        <w:rPr>
          <w:rFonts w:asciiTheme="majorEastAsia" w:eastAsiaTheme="majorEastAsia" w:hAnsiTheme="majorEastAsia"/>
          <w:b/>
          <w:bCs/>
          <w:snapToGrid w:val="0"/>
          <w:kern w:val="0"/>
          <w:sz w:val="28"/>
          <w:szCs w:val="28"/>
        </w:rPr>
      </w:pPr>
      <w:r>
        <w:rPr>
          <w:rFonts w:asciiTheme="majorEastAsia" w:eastAsiaTheme="majorEastAsia" w:hAnsiTheme="majorEastAsia" w:hint="eastAsia"/>
          <w:bCs/>
          <w:snapToGrid w:val="0"/>
          <w:kern w:val="0"/>
          <w:sz w:val="28"/>
          <w:szCs w:val="28"/>
        </w:rPr>
        <w:t>6.3服务器工具.........................................12</w:t>
      </w:r>
    </w:p>
    <w:p w14:paraId="050FF34C" w14:textId="77777777" w:rsidR="00601120" w:rsidRDefault="003B7C6C">
      <w:pPr>
        <w:spacing w:line="360" w:lineRule="auto"/>
        <w:rPr>
          <w:rFonts w:asciiTheme="majorEastAsia" w:eastAsiaTheme="majorEastAsia" w:hAnsiTheme="majorEastAsia"/>
          <w:b/>
          <w:snapToGrid w:val="0"/>
          <w:kern w:val="0"/>
          <w:sz w:val="28"/>
          <w:szCs w:val="28"/>
        </w:rPr>
      </w:pPr>
      <w:commentRangeStart w:id="7"/>
      <w:r>
        <w:rPr>
          <w:rFonts w:asciiTheme="majorEastAsia" w:eastAsiaTheme="majorEastAsia" w:hAnsiTheme="majorEastAsia" w:hint="eastAsia"/>
          <w:b/>
          <w:snapToGrid w:val="0"/>
          <w:kern w:val="0"/>
          <w:sz w:val="28"/>
          <w:szCs w:val="28"/>
        </w:rPr>
        <w:t>总结与展望</w:t>
      </w:r>
      <w:commentRangeEnd w:id="7"/>
      <w:r w:rsidR="00DE2D21">
        <w:rPr>
          <w:rStyle w:val="ad"/>
        </w:rPr>
        <w:commentReference w:id="7"/>
      </w:r>
      <w:r>
        <w:rPr>
          <w:rFonts w:asciiTheme="majorEastAsia" w:eastAsiaTheme="majorEastAsia" w:hAnsiTheme="majorEastAsia" w:hint="eastAsia"/>
          <w:b/>
          <w:snapToGrid w:val="0"/>
          <w:kern w:val="0"/>
          <w:sz w:val="28"/>
          <w:szCs w:val="28"/>
        </w:rPr>
        <w:t>............................................12</w:t>
      </w:r>
    </w:p>
    <w:p w14:paraId="4FF56846" w14:textId="77777777" w:rsidR="00601120" w:rsidRDefault="003B7C6C">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参考文献..............................................13</w:t>
      </w:r>
    </w:p>
    <w:p w14:paraId="14AE3214" w14:textId="77777777" w:rsidR="00601120" w:rsidRDefault="003B7C6C">
      <w:pPr>
        <w:spacing w:line="360" w:lineRule="auto"/>
        <w:rPr>
          <w:rFonts w:asciiTheme="majorEastAsia" w:eastAsiaTheme="majorEastAsia" w:hAnsiTheme="majorEastAsia"/>
          <w:b/>
          <w:snapToGrid w:val="0"/>
          <w:kern w:val="0"/>
          <w:sz w:val="28"/>
          <w:szCs w:val="28"/>
        </w:rPr>
      </w:pPr>
      <w:commentRangeStart w:id="8"/>
      <w:r>
        <w:rPr>
          <w:rFonts w:asciiTheme="majorEastAsia" w:eastAsiaTheme="majorEastAsia" w:hAnsiTheme="majorEastAsia" w:hint="eastAsia"/>
          <w:b/>
          <w:snapToGrid w:val="0"/>
          <w:kern w:val="0"/>
          <w:sz w:val="28"/>
          <w:szCs w:val="28"/>
        </w:rPr>
        <w:t>附录..................................................14</w:t>
      </w:r>
    </w:p>
    <w:p w14:paraId="79C3EB46" w14:textId="77777777" w:rsidR="00601120" w:rsidRDefault="003B7C6C">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致谢..................................................15</w:t>
      </w:r>
      <w:commentRangeEnd w:id="8"/>
      <w:r w:rsidR="009E7CA6">
        <w:rPr>
          <w:rStyle w:val="ad"/>
        </w:rPr>
        <w:commentReference w:id="8"/>
      </w:r>
    </w:p>
    <w:p w14:paraId="6C25DD9B" w14:textId="77777777" w:rsidR="00601120" w:rsidRDefault="00601120">
      <w:pPr>
        <w:spacing w:line="360" w:lineRule="auto"/>
        <w:rPr>
          <w:rFonts w:asciiTheme="majorEastAsia" w:eastAsiaTheme="majorEastAsia" w:hAnsiTheme="majorEastAsia"/>
          <w:b/>
          <w:snapToGrid w:val="0"/>
          <w:kern w:val="0"/>
          <w:sz w:val="28"/>
          <w:szCs w:val="28"/>
        </w:rPr>
      </w:pPr>
    </w:p>
    <w:p w14:paraId="03B362D9" w14:textId="77777777" w:rsidR="00601120" w:rsidRDefault="00601120">
      <w:pPr>
        <w:pStyle w:val="a9"/>
        <w:jc w:val="both"/>
      </w:pPr>
    </w:p>
    <w:p w14:paraId="13E3C2BA" w14:textId="77777777" w:rsidR="00601120" w:rsidRDefault="00601120">
      <w:pPr>
        <w:pStyle w:val="a9"/>
        <w:jc w:val="both"/>
      </w:pPr>
    </w:p>
    <w:p w14:paraId="23B20D46" w14:textId="77777777" w:rsidR="00601120" w:rsidRDefault="00601120">
      <w:pPr>
        <w:pStyle w:val="a9"/>
        <w:jc w:val="both"/>
      </w:pPr>
    </w:p>
    <w:p w14:paraId="00B3F6A6" w14:textId="77777777" w:rsidR="00601120" w:rsidRDefault="00601120">
      <w:pPr>
        <w:pStyle w:val="a9"/>
        <w:jc w:val="both"/>
      </w:pPr>
    </w:p>
    <w:p w14:paraId="1309E4F9" w14:textId="77777777" w:rsidR="00601120" w:rsidRDefault="00601120">
      <w:pPr>
        <w:pStyle w:val="a9"/>
        <w:jc w:val="both"/>
      </w:pPr>
    </w:p>
    <w:p w14:paraId="7DA1CD71" w14:textId="77777777" w:rsidR="00601120" w:rsidRDefault="00601120">
      <w:pPr>
        <w:pStyle w:val="a9"/>
        <w:jc w:val="both"/>
      </w:pPr>
    </w:p>
    <w:p w14:paraId="43535B1A" w14:textId="77777777" w:rsidR="00601120" w:rsidRDefault="00601120">
      <w:pPr>
        <w:pStyle w:val="a9"/>
        <w:numPr>
          <w:ilvl w:val="0"/>
          <w:numId w:val="2"/>
        </w:numPr>
        <w:jc w:val="both"/>
        <w:sectPr w:rsidR="00601120">
          <w:footerReference w:type="default" r:id="rId14"/>
          <w:pgSz w:w="11906" w:h="16838"/>
          <w:pgMar w:top="1440" w:right="1800" w:bottom="1440" w:left="1800" w:header="851" w:footer="992" w:gutter="0"/>
          <w:pgNumType w:fmt="upperRoman" w:start="1"/>
          <w:cols w:space="425"/>
          <w:docGrid w:type="lines" w:linePitch="312"/>
        </w:sectPr>
      </w:pPr>
    </w:p>
    <w:p w14:paraId="6FDADE04" w14:textId="77777777" w:rsidR="00601120" w:rsidRDefault="003B7C6C">
      <w:pPr>
        <w:pStyle w:val="a9"/>
        <w:numPr>
          <w:ilvl w:val="0"/>
          <w:numId w:val="2"/>
        </w:numPr>
        <w:jc w:val="both"/>
      </w:pPr>
      <w:r>
        <w:rPr>
          <w:rFonts w:hint="eastAsia"/>
        </w:rPr>
        <w:lastRenderedPageBreak/>
        <w:t>绪论</w:t>
      </w:r>
    </w:p>
    <w:p w14:paraId="3A843D09" w14:textId="77777777" w:rsidR="00601120" w:rsidRDefault="003B7C6C">
      <w:pPr>
        <w:pStyle w:val="aa"/>
        <w:jc w:val="both"/>
      </w:pPr>
      <w:bookmarkStart w:id="9" w:name="_Toc292269552"/>
      <w:r>
        <w:rPr>
          <w:rFonts w:ascii="黑体" w:eastAsia="黑体" w:hAnsi="黑体" w:hint="eastAsia"/>
          <w:b w:val="0"/>
        </w:rPr>
        <w:t>1</w:t>
      </w:r>
      <w:r>
        <w:rPr>
          <w:rFonts w:ascii="黑体" w:eastAsia="黑体" w:hAnsi="黑体"/>
          <w:b w:val="0"/>
        </w:rPr>
        <w:t>.1</w:t>
      </w:r>
      <w:r>
        <w:rPr>
          <w:rFonts w:ascii="黑体" w:eastAsia="黑体" w:hAnsi="黑体" w:hint="eastAsia"/>
          <w:b w:val="0"/>
        </w:rPr>
        <w:t xml:space="preserve"> 背景</w:t>
      </w:r>
      <w:bookmarkEnd w:id="9"/>
    </w:p>
    <w:p w14:paraId="7E26463A" w14:textId="77777777" w:rsidR="00601120" w:rsidRDefault="003B7C6C">
      <w:pPr>
        <w:spacing w:line="360" w:lineRule="auto"/>
        <w:ind w:firstLineChars="200" w:firstLine="480"/>
        <w:rPr>
          <w:rFonts w:asciiTheme="minorEastAsia" w:eastAsiaTheme="minorEastAsia" w:hAnsiTheme="minorEastAsia"/>
        </w:rPr>
      </w:pPr>
      <w:commentRangeStart w:id="10"/>
      <w:r>
        <w:rPr>
          <w:rFonts w:asciiTheme="minorEastAsia" w:eastAsiaTheme="minorEastAsia" w:hAnsiTheme="minorEastAsia" w:hint="eastAsia"/>
        </w:rPr>
        <w:t>学校里没有官方的论坛。通过网络和以前的同学，我了解到国内知名的高校基本都有自己内部的官方论坛，可以供学生和官方使用。经过在南方科技大学四年的学习生活体验，我感觉需要一个类似论坛的平台，供师生交流，供学校机构发布信息。</w:t>
      </w:r>
      <w:commentRangeEnd w:id="10"/>
      <w:r w:rsidR="00DE2D21">
        <w:rPr>
          <w:rStyle w:val="ad"/>
        </w:rPr>
        <w:commentReference w:id="10"/>
      </w:r>
    </w:p>
    <w:p w14:paraId="1D61159C" w14:textId="77777777" w:rsidR="00601120" w:rsidRDefault="003B7C6C">
      <w:pPr>
        <w:pStyle w:val="aa"/>
        <w:jc w:val="both"/>
      </w:pPr>
      <w:r>
        <w:rPr>
          <w:rFonts w:ascii="黑体" w:eastAsia="黑体" w:hAnsi="黑体" w:hint="eastAsia"/>
          <w:b w:val="0"/>
        </w:rPr>
        <w:t>1</w:t>
      </w:r>
      <w:r>
        <w:rPr>
          <w:rFonts w:ascii="黑体" w:eastAsia="黑体" w:hAnsi="黑体"/>
          <w:b w:val="0"/>
        </w:rPr>
        <w:t>.</w:t>
      </w:r>
      <w:r>
        <w:rPr>
          <w:rFonts w:ascii="黑体" w:eastAsia="黑体" w:hAnsi="黑体" w:hint="eastAsia"/>
          <w:b w:val="0"/>
        </w:rPr>
        <w:t>2 目的</w:t>
      </w:r>
    </w:p>
    <w:p w14:paraId="3086C2F0" w14:textId="77777777" w:rsidR="00601120" w:rsidRDefault="003B7C6C">
      <w:pPr>
        <w:spacing w:line="360" w:lineRule="auto"/>
        <w:ind w:firstLineChars="200" w:firstLine="480"/>
        <w:rPr>
          <w:rFonts w:asciiTheme="minorEastAsia" w:eastAsiaTheme="minorEastAsia" w:hAnsiTheme="minorEastAsia"/>
        </w:rPr>
      </w:pPr>
      <w:commentRangeStart w:id="11"/>
      <w:r>
        <w:rPr>
          <w:rFonts w:asciiTheme="minorEastAsia" w:eastAsiaTheme="minorEastAsia" w:hAnsiTheme="minorEastAsia" w:hint="eastAsia"/>
        </w:rPr>
        <w:t>通过校园论坛，学生们可以进行问答、交流生活体验、表达情感、钻研学术、分享工作心得和就业信息等等。通过校园论坛，校园官方机构认证用户、发布动态、组织活动等等。一个功能完善的论坛可以满足学生和学校的各方面需要，增加学生生活的便利性和提高学校的知名度。</w:t>
      </w:r>
      <w:commentRangeEnd w:id="11"/>
      <w:r w:rsidR="00DE2D21">
        <w:rPr>
          <w:rStyle w:val="ad"/>
        </w:rPr>
        <w:commentReference w:id="11"/>
      </w:r>
    </w:p>
    <w:p w14:paraId="3CF12CAE" w14:textId="77777777" w:rsidR="00601120" w:rsidRDefault="003B7C6C">
      <w:pPr>
        <w:pStyle w:val="aa"/>
        <w:jc w:val="both"/>
      </w:pPr>
      <w:r>
        <w:rPr>
          <w:rFonts w:ascii="黑体" w:eastAsia="黑体" w:hAnsi="黑体" w:hint="eastAsia"/>
          <w:b w:val="0"/>
        </w:rPr>
        <w:t>1</w:t>
      </w:r>
      <w:r>
        <w:rPr>
          <w:rFonts w:ascii="黑体" w:eastAsia="黑体" w:hAnsi="黑体"/>
          <w:b w:val="0"/>
        </w:rPr>
        <w:t>.</w:t>
      </w:r>
      <w:r>
        <w:rPr>
          <w:rFonts w:ascii="黑体" w:eastAsia="黑体" w:hAnsi="黑体" w:hint="eastAsia"/>
          <w:b w:val="0"/>
        </w:rPr>
        <w:t>3 调研</w:t>
      </w:r>
    </w:p>
    <w:p w14:paraId="0B4BF198" w14:textId="77777777" w:rsidR="00601120" w:rsidRDefault="003B7C6C">
      <w:pPr>
        <w:pStyle w:val="ab"/>
      </w:pPr>
      <w:r>
        <w:rPr>
          <w:rFonts w:hint="eastAsia"/>
        </w:rPr>
        <w:t>对国内其他高校的论坛进行了一定程度的调研，如北大的北大未名，北邮的北邮人论坛，浙大的</w:t>
      </w:r>
      <w:r>
        <w:rPr>
          <w:rFonts w:hint="eastAsia"/>
        </w:rPr>
        <w:t>cc98</w:t>
      </w:r>
      <w:r>
        <w:rPr>
          <w:rFonts w:hint="eastAsia"/>
        </w:rPr>
        <w:t>等等。主要是观察它们的前端页面、使用了哪些前端框架，以及实现了哪些论坛功能。通过调研来获取论坛设计的大体思路和思考需要实现哪些功能。</w:t>
      </w:r>
    </w:p>
    <w:p w14:paraId="7B801AA6" w14:textId="77777777" w:rsidR="00601120" w:rsidRDefault="003B7C6C">
      <w:pPr>
        <w:pStyle w:val="a9"/>
        <w:jc w:val="both"/>
      </w:pPr>
      <w:r>
        <w:rPr>
          <w:rFonts w:hint="eastAsia"/>
        </w:rPr>
        <w:t>2.需求分析</w:t>
      </w:r>
    </w:p>
    <w:p w14:paraId="7C8B489D" w14:textId="77777777" w:rsidR="00601120" w:rsidRDefault="003B7C6C">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论坛的需求大致来自四个方面，一是来自普通学生方面，他们的需求就是正常的论坛功能，例如登录、搜索、修改资料、查看帖子、发布帖子等等论坛功能。二是来自官方机构方面，他们需要有特定的标识，发布并设置一些特殊的帖子。三是来自论坛管理方面，论坛的管理人员，在收到诸如不良言论、不良行为、恶意攻击他人、泄露隐私信息等等方面的投诉时，应当可以及时地禁言相应的用户或是关闭相应的帖子。四是来自游客方面，论坛可能考虑对游客开放某些板块或是开放某些功能，但出于对保持论坛环境的考虑，暂时只能用学号注册用户。</w:t>
      </w:r>
    </w:p>
    <w:p w14:paraId="066DA80C" w14:textId="77777777" w:rsidR="00601120" w:rsidRDefault="003B7C6C">
      <w:pPr>
        <w:pStyle w:val="aa"/>
        <w:jc w:val="both"/>
        <w:rPr>
          <w:rFonts w:eastAsia="黑体"/>
        </w:rPr>
      </w:pPr>
      <w:r>
        <w:rPr>
          <w:rFonts w:ascii="黑体" w:eastAsia="黑体" w:hAnsi="黑体" w:hint="eastAsia"/>
          <w:b w:val="0"/>
        </w:rPr>
        <w:t>2</w:t>
      </w:r>
      <w:r>
        <w:rPr>
          <w:rFonts w:ascii="黑体" w:eastAsia="黑体" w:hAnsi="黑体"/>
          <w:b w:val="0"/>
        </w:rPr>
        <w:t>.</w:t>
      </w:r>
      <w:r>
        <w:rPr>
          <w:rFonts w:ascii="黑体" w:eastAsia="黑体" w:hAnsi="黑体" w:hint="eastAsia"/>
          <w:b w:val="0"/>
        </w:rPr>
        <w:t>1 创新功能</w:t>
      </w:r>
    </w:p>
    <w:p w14:paraId="37D49553" w14:textId="77777777" w:rsidR="00601120" w:rsidRDefault="003B7C6C">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与传统论坛不同的是，本论坛添加了认证官方用户、关注动态、接受通知等功能。因为出于论坛运作的实际需要，论坛管理方需要认证权威用户以便于同时</w:t>
      </w:r>
      <w:r>
        <w:rPr>
          <w:rFonts w:asciiTheme="minorEastAsia" w:eastAsiaTheme="minorEastAsia" w:hAnsiTheme="minorEastAsia" w:hint="eastAsia"/>
        </w:rPr>
        <w:lastRenderedPageBreak/>
        <w:t>认证其发布信息的安全性和可靠性。普通用户可以关注认证用户或普通用户，以及时接收被关注者发布的帖子信息。如果普通用户被其他用户@，即被其他用户回复，被回复的用户的通知列表里应当也显示此通知。</w:t>
      </w:r>
    </w:p>
    <w:p w14:paraId="71715722" w14:textId="77777777" w:rsidR="00601120" w:rsidRDefault="003B7C6C">
      <w:pPr>
        <w:pStyle w:val="aa"/>
        <w:jc w:val="both"/>
        <w:rPr>
          <w:rFonts w:ascii="黑体" w:eastAsia="黑体" w:hAnsi="黑体"/>
          <w:b w:val="0"/>
        </w:rPr>
      </w:pPr>
      <w:r>
        <w:rPr>
          <w:rFonts w:ascii="黑体" w:eastAsia="黑体" w:hAnsi="黑体" w:hint="eastAsia"/>
          <w:b w:val="0"/>
        </w:rPr>
        <w:t>2</w:t>
      </w:r>
      <w:r>
        <w:rPr>
          <w:rFonts w:ascii="黑体" w:eastAsia="黑体" w:hAnsi="黑体"/>
          <w:b w:val="0"/>
        </w:rPr>
        <w:t>.</w:t>
      </w:r>
      <w:r>
        <w:rPr>
          <w:rFonts w:ascii="黑体" w:eastAsia="黑体" w:hAnsi="黑体" w:hint="eastAsia"/>
          <w:b w:val="0"/>
        </w:rPr>
        <w:t>2 普通用户需求</w:t>
      </w:r>
    </w:p>
    <w:p w14:paraId="2428A638" w14:textId="77777777" w:rsidR="00601120" w:rsidRDefault="003B7C6C">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以下是普通用户的需求：</w:t>
      </w:r>
    </w:p>
    <w:p w14:paraId="467D775A" w14:textId="77777777" w:rsidR="00601120" w:rsidRDefault="003B7C6C">
      <w:pPr>
        <w:spacing w:line="360" w:lineRule="auto"/>
        <w:ind w:firstLineChars="200" w:firstLine="480"/>
        <w:rPr>
          <w:rFonts w:ascii="黑体" w:eastAsia="黑体" w:hAnsi="黑体"/>
        </w:rPr>
      </w:pPr>
      <w:r>
        <w:rPr>
          <w:rFonts w:asciiTheme="minorEastAsia" w:eastAsiaTheme="minorEastAsia" w:hAnsiTheme="minorEastAsia" w:hint="eastAsia"/>
        </w:rPr>
        <w:t>（1）可以查看并进入不同板块；（2）可以查看帖子列表；（3）可以按照指定的指标对帖子进行排序；（4）可以发布帖子并设置帖子属性；（5）可以发表评论，评论中可以进行富文本编辑；（6）可以回复他人的评论；（7）可以匿名；（8）可以设置头像；（9）可以改名字；（10）可以改密码；（11）可以注销；（12）可以按照名字搜索帖子、用户；（13）可以关注其他用户；（14）可以接受关注用户动态；（15）可以删除关注你的用户；（16）可以认证官方机构；（17）需要使用学号注册；（18）需要登录进入网站，未登录不能进入网站。</w:t>
      </w:r>
    </w:p>
    <w:p w14:paraId="56589CB3" w14:textId="77777777" w:rsidR="00601120" w:rsidRDefault="003B7C6C">
      <w:pPr>
        <w:pStyle w:val="aa"/>
        <w:jc w:val="both"/>
        <w:rPr>
          <w:rFonts w:eastAsia="黑体"/>
        </w:rPr>
      </w:pPr>
      <w:r>
        <w:rPr>
          <w:rFonts w:ascii="黑体" w:eastAsia="黑体" w:hAnsi="黑体" w:hint="eastAsia"/>
          <w:b w:val="0"/>
        </w:rPr>
        <w:t>2</w:t>
      </w:r>
      <w:r>
        <w:rPr>
          <w:rFonts w:ascii="黑体" w:eastAsia="黑体" w:hAnsi="黑体"/>
          <w:b w:val="0"/>
        </w:rPr>
        <w:t>.</w:t>
      </w:r>
      <w:r>
        <w:rPr>
          <w:rFonts w:ascii="黑体" w:eastAsia="黑体" w:hAnsi="黑体" w:hint="eastAsia"/>
          <w:b w:val="0"/>
        </w:rPr>
        <w:t>3 认证用户需求</w:t>
      </w:r>
    </w:p>
    <w:p w14:paraId="2080532D" w14:textId="77777777" w:rsidR="00601120" w:rsidRDefault="003B7C6C">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（1）可以在用户名后显示认证图标；</w:t>
      </w:r>
    </w:p>
    <w:p w14:paraId="76039825" w14:textId="77777777" w:rsidR="00601120" w:rsidRDefault="003B7C6C">
      <w:pPr>
        <w:spacing w:line="360" w:lineRule="auto"/>
        <w:ind w:firstLineChars="200" w:firstLine="480"/>
        <w:rPr>
          <w:rFonts w:ascii="黑体" w:eastAsia="黑体" w:hAnsi="黑体" w:cs="黑体"/>
          <w:sz w:val="44"/>
          <w:szCs w:val="44"/>
        </w:rPr>
      </w:pPr>
      <w:r>
        <w:rPr>
          <w:rFonts w:asciiTheme="minorEastAsia" w:eastAsiaTheme="minorEastAsia" w:hAnsiTheme="minorEastAsia" w:hint="eastAsia"/>
        </w:rPr>
        <w:t>（2）应当具备普通用户所有的功能。</w:t>
      </w:r>
    </w:p>
    <w:p w14:paraId="02F0C97E" w14:textId="77777777" w:rsidR="00601120" w:rsidRDefault="003B7C6C">
      <w:pPr>
        <w:pStyle w:val="aa"/>
        <w:jc w:val="both"/>
        <w:rPr>
          <w:rFonts w:eastAsia="黑体"/>
        </w:rPr>
      </w:pPr>
      <w:r>
        <w:rPr>
          <w:rFonts w:ascii="黑体" w:eastAsia="黑体" w:hAnsi="黑体" w:hint="eastAsia"/>
          <w:b w:val="0"/>
        </w:rPr>
        <w:t>2</w:t>
      </w:r>
      <w:r>
        <w:rPr>
          <w:rFonts w:ascii="黑体" w:eastAsia="黑体" w:hAnsi="黑体"/>
          <w:b w:val="0"/>
        </w:rPr>
        <w:t>.</w:t>
      </w:r>
      <w:r>
        <w:rPr>
          <w:rFonts w:ascii="黑体" w:eastAsia="黑体" w:hAnsi="黑体" w:hint="eastAsia"/>
          <w:b w:val="0"/>
        </w:rPr>
        <w:t>4 管理需求</w:t>
      </w:r>
    </w:p>
    <w:p w14:paraId="6A6E9899" w14:textId="77777777" w:rsidR="00601120" w:rsidRDefault="003B7C6C">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（1）可以在用户名后显示管理图标；</w:t>
      </w:r>
    </w:p>
    <w:p w14:paraId="2FE11DC5" w14:textId="77777777" w:rsidR="00601120" w:rsidRDefault="003B7C6C">
      <w:pPr>
        <w:spacing w:line="360" w:lineRule="auto"/>
        <w:ind w:firstLineChars="200" w:firstLine="480"/>
      </w:pPr>
      <w:r>
        <w:rPr>
          <w:rFonts w:asciiTheme="minorEastAsia" w:eastAsiaTheme="minorEastAsia" w:hAnsiTheme="minorEastAsia" w:hint="eastAsia"/>
        </w:rPr>
        <w:t>（2）可以删除特定的帖子。</w:t>
      </w:r>
    </w:p>
    <w:p w14:paraId="6A3FE688" w14:textId="77777777" w:rsidR="00601120" w:rsidRDefault="003B7C6C">
      <w:pPr>
        <w:pStyle w:val="a9"/>
        <w:jc w:val="both"/>
        <w:rPr>
          <w:rFonts w:eastAsiaTheme="minorEastAsia"/>
        </w:rPr>
      </w:pPr>
      <w:r>
        <w:rPr>
          <w:rFonts w:hint="eastAsia"/>
        </w:rPr>
        <w:t>3.前端设计</w:t>
      </w:r>
    </w:p>
    <w:p w14:paraId="307BD2B0" w14:textId="77777777" w:rsidR="00601120" w:rsidRDefault="003B7C6C">
      <w:pPr>
        <w:pStyle w:val="aa"/>
        <w:jc w:val="both"/>
        <w:rPr>
          <w:rFonts w:eastAsia="黑体"/>
        </w:rPr>
      </w:pPr>
      <w:r>
        <w:rPr>
          <w:rFonts w:ascii="黑体" w:eastAsia="黑体" w:hAnsi="黑体" w:hint="eastAsia"/>
          <w:b w:val="0"/>
        </w:rPr>
        <w:t>3</w:t>
      </w:r>
      <w:r>
        <w:rPr>
          <w:rFonts w:ascii="黑体" w:eastAsia="黑体" w:hAnsi="黑体"/>
          <w:b w:val="0"/>
        </w:rPr>
        <w:t>.1</w:t>
      </w:r>
      <w:r>
        <w:rPr>
          <w:rFonts w:ascii="黑体" w:eastAsia="黑体" w:hAnsi="黑体" w:hint="eastAsia"/>
          <w:b w:val="0"/>
        </w:rPr>
        <w:t xml:space="preserve"> 样式设计</w:t>
      </w:r>
    </w:p>
    <w:p w14:paraId="194E7744" w14:textId="77777777" w:rsidR="00601120" w:rsidRDefault="003B7C6C">
      <w:pPr>
        <w:pStyle w:val="ab"/>
      </w:pPr>
      <w:r>
        <w:rPr>
          <w:rFonts w:hint="eastAsia"/>
        </w:rPr>
        <w:t>前端的样式设计使用到了</w:t>
      </w:r>
      <w:r>
        <w:rPr>
          <w:rFonts w:hint="eastAsia"/>
        </w:rPr>
        <w:t>element ui</w:t>
      </w:r>
      <w:r>
        <w:rPr>
          <w:rFonts w:hint="eastAsia"/>
        </w:rPr>
        <w:t>、</w:t>
      </w:r>
      <w:r>
        <w:rPr>
          <w:rFonts w:hint="eastAsia"/>
        </w:rPr>
        <w:t>html</w:t>
      </w:r>
      <w:r>
        <w:rPr>
          <w:rFonts w:hint="eastAsia"/>
        </w:rPr>
        <w:t>、</w:t>
      </w:r>
      <w:r>
        <w:rPr>
          <w:rFonts w:hint="eastAsia"/>
        </w:rPr>
        <w:t>css</w:t>
      </w:r>
      <w:r>
        <w:rPr>
          <w:rFonts w:hint="eastAsia"/>
        </w:rPr>
        <w:t>、</w:t>
      </w:r>
      <w:r>
        <w:rPr>
          <w:rFonts w:hint="eastAsia"/>
        </w:rPr>
        <w:t>js</w:t>
      </w:r>
      <w:r>
        <w:rPr>
          <w:rFonts w:hint="eastAsia"/>
        </w:rPr>
        <w:t>等工具，主要使用的是</w:t>
      </w:r>
      <w:r>
        <w:rPr>
          <w:rFonts w:hint="eastAsia"/>
        </w:rPr>
        <w:t>element ui</w:t>
      </w:r>
      <w:r>
        <w:rPr>
          <w:rFonts w:hint="eastAsia"/>
        </w:rPr>
        <w:t>中的各类组件，如</w:t>
      </w:r>
      <w:r>
        <w:rPr>
          <w:rFonts w:hint="eastAsia"/>
        </w:rPr>
        <w:t>Layout</w:t>
      </w:r>
      <w:r>
        <w:rPr>
          <w:rFonts w:hint="eastAsia"/>
        </w:rPr>
        <w:t>布局，</w:t>
      </w:r>
      <w:r>
        <w:rPr>
          <w:rFonts w:hint="eastAsia"/>
        </w:rPr>
        <w:t>Container</w:t>
      </w:r>
      <w:r>
        <w:rPr>
          <w:rFonts w:hint="eastAsia"/>
        </w:rPr>
        <w:t>布局容器，</w:t>
      </w:r>
      <w:r>
        <w:rPr>
          <w:rFonts w:hint="eastAsia"/>
        </w:rPr>
        <w:t>Icon</w:t>
      </w:r>
      <w:r>
        <w:rPr>
          <w:rFonts w:hint="eastAsia"/>
        </w:rPr>
        <w:t>图标，</w:t>
      </w:r>
      <w:r>
        <w:rPr>
          <w:rFonts w:hint="eastAsia"/>
        </w:rPr>
        <w:t>Button</w:t>
      </w:r>
      <w:r>
        <w:rPr>
          <w:rFonts w:hint="eastAsia"/>
        </w:rPr>
        <w:t>按钮，</w:t>
      </w:r>
      <w:r>
        <w:rPr>
          <w:rFonts w:hint="eastAsia"/>
        </w:rPr>
        <w:t>Input</w:t>
      </w:r>
      <w:r>
        <w:rPr>
          <w:rFonts w:hint="eastAsia"/>
        </w:rPr>
        <w:t>输入框，</w:t>
      </w:r>
      <w:r>
        <w:rPr>
          <w:rFonts w:hint="eastAsia"/>
        </w:rPr>
        <w:t>Upload</w:t>
      </w:r>
      <w:r>
        <w:rPr>
          <w:rFonts w:hint="eastAsia"/>
        </w:rPr>
        <w:t>上传，</w:t>
      </w:r>
      <w:r>
        <w:rPr>
          <w:rFonts w:hint="eastAsia"/>
        </w:rPr>
        <w:t>Form</w:t>
      </w:r>
      <w:r>
        <w:rPr>
          <w:rFonts w:hint="eastAsia"/>
        </w:rPr>
        <w:t>表单，</w:t>
      </w:r>
      <w:r>
        <w:rPr>
          <w:rFonts w:hint="eastAsia"/>
        </w:rPr>
        <w:t>Table</w:t>
      </w:r>
      <w:r>
        <w:rPr>
          <w:rFonts w:hint="eastAsia"/>
        </w:rPr>
        <w:t>表格，</w:t>
      </w:r>
      <w:r>
        <w:rPr>
          <w:rFonts w:hint="eastAsia"/>
        </w:rPr>
        <w:t>Pagination</w:t>
      </w:r>
      <w:r>
        <w:rPr>
          <w:rFonts w:hint="eastAsia"/>
        </w:rPr>
        <w:t>分页，</w:t>
      </w:r>
      <w:r>
        <w:rPr>
          <w:rFonts w:hint="eastAsia"/>
        </w:rPr>
        <w:t>Message</w:t>
      </w:r>
      <w:r>
        <w:rPr>
          <w:rFonts w:hint="eastAsia"/>
        </w:rPr>
        <w:t>消息提示，</w:t>
      </w:r>
      <w:r>
        <w:rPr>
          <w:rFonts w:hint="eastAsia"/>
        </w:rPr>
        <w:t>Dropdown</w:t>
      </w:r>
      <w:r>
        <w:rPr>
          <w:rFonts w:hint="eastAsia"/>
        </w:rPr>
        <w:t>下拉菜单，</w:t>
      </w:r>
      <w:r>
        <w:rPr>
          <w:rFonts w:hint="eastAsia"/>
        </w:rPr>
        <w:t>Card</w:t>
      </w:r>
      <w:r>
        <w:rPr>
          <w:rFonts w:hint="eastAsia"/>
        </w:rPr>
        <w:t>卡片等等。以下是各组件的简单介绍和在本项目中的应用：</w:t>
      </w:r>
    </w:p>
    <w:p w14:paraId="7242308F" w14:textId="77777777" w:rsidR="00601120" w:rsidRDefault="003B7C6C">
      <w:pPr>
        <w:pStyle w:val="ab"/>
      </w:pPr>
      <w:r>
        <w:rPr>
          <w:rFonts w:hint="eastAsia"/>
        </w:rPr>
        <w:t>（</w:t>
      </w:r>
      <w:r>
        <w:rPr>
          <w:rFonts w:hint="eastAsia"/>
        </w:rPr>
        <w:t>1</w:t>
      </w:r>
      <w:r>
        <w:rPr>
          <w:rFonts w:hint="eastAsia"/>
        </w:rPr>
        <w:t>）</w:t>
      </w:r>
      <w:r>
        <w:rPr>
          <w:rFonts w:hint="eastAsia"/>
        </w:rPr>
        <w:t>Layout</w:t>
      </w:r>
      <w:r>
        <w:rPr>
          <w:rFonts w:hint="eastAsia"/>
        </w:rPr>
        <w:t>布局：将页面</w:t>
      </w:r>
      <w:r>
        <w:rPr>
          <w:rFonts w:hint="eastAsia"/>
        </w:rPr>
        <w:t>24</w:t>
      </w:r>
      <w:r>
        <w:rPr>
          <w:rFonts w:hint="eastAsia"/>
        </w:rPr>
        <w:t>分栏，可以设置组件占据的分栏和组件之间的分栏间隔。</w:t>
      </w:r>
    </w:p>
    <w:p w14:paraId="704DDB60" w14:textId="77777777" w:rsidR="00601120" w:rsidRDefault="003B7C6C">
      <w:pPr>
        <w:pStyle w:val="ab"/>
      </w:pPr>
      <w:r>
        <w:rPr>
          <w:rFonts w:hint="eastAsia"/>
        </w:rPr>
        <w:lastRenderedPageBreak/>
        <w:t>（</w:t>
      </w:r>
      <w:r>
        <w:rPr>
          <w:rFonts w:hint="eastAsia"/>
        </w:rPr>
        <w:t>2</w:t>
      </w:r>
      <w:r>
        <w:rPr>
          <w:rFonts w:hint="eastAsia"/>
        </w:rPr>
        <w:t>）</w:t>
      </w:r>
      <w:r>
        <w:rPr>
          <w:rFonts w:hint="eastAsia"/>
        </w:rPr>
        <w:t>Container</w:t>
      </w:r>
      <w:r>
        <w:rPr>
          <w:rFonts w:hint="eastAsia"/>
        </w:rPr>
        <w:t>布局容器：主要分为</w:t>
      </w:r>
      <w:r>
        <w:rPr>
          <w:rFonts w:hint="eastAsia"/>
        </w:rPr>
        <w:t>header</w:t>
      </w:r>
      <w:r>
        <w:rPr>
          <w:rFonts w:hint="eastAsia"/>
        </w:rPr>
        <w:t>顶端容器，</w:t>
      </w:r>
      <w:r>
        <w:rPr>
          <w:rFonts w:hint="eastAsia"/>
        </w:rPr>
        <w:t>aside</w:t>
      </w:r>
      <w:r>
        <w:rPr>
          <w:rFonts w:hint="eastAsia"/>
        </w:rPr>
        <w:t>侧端容器，</w:t>
      </w:r>
      <w:r>
        <w:rPr>
          <w:rFonts w:hint="eastAsia"/>
        </w:rPr>
        <w:t>main</w:t>
      </w:r>
      <w:r>
        <w:rPr>
          <w:rFonts w:hint="eastAsia"/>
        </w:rPr>
        <w:t>主体区域容器和</w:t>
      </w:r>
      <w:r>
        <w:rPr>
          <w:rFonts w:hint="eastAsia"/>
        </w:rPr>
        <w:t>footer</w:t>
      </w:r>
      <w:r>
        <w:rPr>
          <w:rFonts w:hint="eastAsia"/>
        </w:rPr>
        <w:t>底端容器。本项目中使用了顶端容器、侧端容器和主体区域容器。</w:t>
      </w:r>
    </w:p>
    <w:p w14:paraId="75E5F4C6" w14:textId="77777777" w:rsidR="00601120" w:rsidRDefault="003B7C6C">
      <w:pPr>
        <w:pStyle w:val="ab"/>
      </w:pPr>
      <w:r>
        <w:rPr>
          <w:rFonts w:hint="eastAsia"/>
        </w:rPr>
        <w:t>（</w:t>
      </w:r>
      <w:r>
        <w:rPr>
          <w:rFonts w:hint="eastAsia"/>
        </w:rPr>
        <w:t>3</w:t>
      </w:r>
      <w:r>
        <w:rPr>
          <w:rFonts w:hint="eastAsia"/>
        </w:rPr>
        <w:t>）</w:t>
      </w:r>
      <w:r>
        <w:rPr>
          <w:rFonts w:hint="eastAsia"/>
        </w:rPr>
        <w:t>Icon</w:t>
      </w:r>
      <w:r>
        <w:rPr>
          <w:rFonts w:hint="eastAsia"/>
        </w:rPr>
        <w:t>图标：包含一套常规的图标样式，主要用于选项的可视化。</w:t>
      </w:r>
    </w:p>
    <w:p w14:paraId="11EC365C" w14:textId="77777777" w:rsidR="00601120" w:rsidRDefault="003B7C6C">
      <w:pPr>
        <w:pStyle w:val="ab"/>
      </w:pPr>
      <w:r>
        <w:rPr>
          <w:rFonts w:hint="eastAsia"/>
        </w:rPr>
        <w:t>（</w:t>
      </w:r>
      <w:r>
        <w:rPr>
          <w:rFonts w:hint="eastAsia"/>
        </w:rPr>
        <w:t>4</w:t>
      </w:r>
      <w:r>
        <w:rPr>
          <w:rFonts w:hint="eastAsia"/>
        </w:rPr>
        <w:t>）</w:t>
      </w:r>
      <w:r>
        <w:rPr>
          <w:rFonts w:hint="eastAsia"/>
        </w:rPr>
        <w:t>Button</w:t>
      </w:r>
      <w:r>
        <w:rPr>
          <w:rFonts w:hint="eastAsia"/>
        </w:rPr>
        <w:t>按钮：包含一套常规的按钮样式，主要用于点击触发事件。</w:t>
      </w:r>
    </w:p>
    <w:p w14:paraId="2DEE2696" w14:textId="77777777" w:rsidR="00601120" w:rsidRDefault="003B7C6C">
      <w:pPr>
        <w:pStyle w:val="ab"/>
      </w:pPr>
      <w:r>
        <w:rPr>
          <w:rFonts w:hint="eastAsia"/>
        </w:rPr>
        <w:t>（</w:t>
      </w:r>
      <w:r>
        <w:rPr>
          <w:rFonts w:hint="eastAsia"/>
        </w:rPr>
        <w:t>5</w:t>
      </w:r>
      <w:r>
        <w:rPr>
          <w:rFonts w:hint="eastAsia"/>
        </w:rPr>
        <w:t>）</w:t>
      </w:r>
      <w:r>
        <w:rPr>
          <w:rFonts w:hint="eastAsia"/>
        </w:rPr>
        <w:t>Input</w:t>
      </w:r>
      <w:r>
        <w:rPr>
          <w:rFonts w:hint="eastAsia"/>
        </w:rPr>
        <w:t>输入框：显示为一条细长的段框，使用键鼠能够在其中输入字符，本项目中在登录、注册、修改信息，以及提交表单中使用该组件。</w:t>
      </w:r>
    </w:p>
    <w:p w14:paraId="244B270E" w14:textId="77777777" w:rsidR="00601120" w:rsidRDefault="003B7C6C">
      <w:pPr>
        <w:pStyle w:val="ab"/>
      </w:pPr>
      <w:r>
        <w:rPr>
          <w:rFonts w:hint="eastAsia"/>
        </w:rPr>
        <w:t>（</w:t>
      </w:r>
      <w:r>
        <w:rPr>
          <w:rFonts w:hint="eastAsia"/>
        </w:rPr>
        <w:t>6</w:t>
      </w:r>
      <w:r>
        <w:rPr>
          <w:rFonts w:hint="eastAsia"/>
        </w:rPr>
        <w:t>）</w:t>
      </w:r>
      <w:r>
        <w:rPr>
          <w:rFonts w:hint="eastAsia"/>
        </w:rPr>
        <w:t>Upload</w:t>
      </w:r>
      <w:r>
        <w:rPr>
          <w:rFonts w:hint="eastAsia"/>
        </w:rPr>
        <w:t>上传：显示为一个加号，通过鼠标点击或输入文件路径上传文件。本项目中用于上传头像和认证信息。</w:t>
      </w:r>
    </w:p>
    <w:p w14:paraId="72260067" w14:textId="77777777" w:rsidR="00601120" w:rsidRDefault="003B7C6C">
      <w:pPr>
        <w:pStyle w:val="ab"/>
      </w:pPr>
      <w:r>
        <w:rPr>
          <w:rFonts w:hint="eastAsia"/>
        </w:rPr>
        <w:t>（</w:t>
      </w:r>
      <w:r>
        <w:rPr>
          <w:rFonts w:hint="eastAsia"/>
        </w:rPr>
        <w:t>7</w:t>
      </w:r>
      <w:r>
        <w:rPr>
          <w:rFonts w:hint="eastAsia"/>
        </w:rPr>
        <w:t>）</w:t>
      </w:r>
      <w:r>
        <w:rPr>
          <w:rFonts w:hint="eastAsia"/>
        </w:rPr>
        <w:t>Form</w:t>
      </w:r>
      <w:r>
        <w:rPr>
          <w:rFonts w:hint="eastAsia"/>
        </w:rPr>
        <w:t>表单：本项目中主要用于发表帖子、登录等功能的实现。</w:t>
      </w:r>
    </w:p>
    <w:p w14:paraId="36EA51BA" w14:textId="77777777" w:rsidR="00601120" w:rsidRDefault="003B7C6C">
      <w:pPr>
        <w:pStyle w:val="ab"/>
      </w:pPr>
      <w:r>
        <w:rPr>
          <w:rFonts w:hint="eastAsia"/>
        </w:rPr>
        <w:t>（</w:t>
      </w:r>
      <w:r>
        <w:rPr>
          <w:rFonts w:hint="eastAsia"/>
        </w:rPr>
        <w:t>8</w:t>
      </w:r>
      <w:r>
        <w:rPr>
          <w:rFonts w:hint="eastAsia"/>
        </w:rPr>
        <w:t>）</w:t>
      </w:r>
      <w:r>
        <w:rPr>
          <w:rFonts w:hint="eastAsia"/>
        </w:rPr>
        <w:t>Table</w:t>
      </w:r>
      <w:r>
        <w:rPr>
          <w:rFonts w:hint="eastAsia"/>
        </w:rPr>
        <w:t>表格：本项目中主要用于展示用户列表、帖子列表等等，并在表格中提供自定义操作。</w:t>
      </w:r>
    </w:p>
    <w:p w14:paraId="564E0C09" w14:textId="77777777" w:rsidR="00601120" w:rsidRDefault="003B7C6C">
      <w:pPr>
        <w:pStyle w:val="ab"/>
      </w:pPr>
      <w:r>
        <w:rPr>
          <w:rFonts w:hint="eastAsia"/>
        </w:rPr>
        <w:t>（</w:t>
      </w:r>
      <w:r>
        <w:rPr>
          <w:rFonts w:hint="eastAsia"/>
        </w:rPr>
        <w:t>9</w:t>
      </w:r>
      <w:r>
        <w:rPr>
          <w:rFonts w:hint="eastAsia"/>
        </w:rPr>
        <w:t>）</w:t>
      </w:r>
      <w:r>
        <w:rPr>
          <w:rFonts w:hint="eastAsia"/>
        </w:rPr>
        <w:t>Pagination</w:t>
      </w:r>
      <w:r>
        <w:rPr>
          <w:rFonts w:hint="eastAsia"/>
        </w:rPr>
        <w:t>分页：当前端返回的数据量过多时，可以使用分页组件分割数据，以便于用户查看。本项目中将分页和表格组合使用。</w:t>
      </w:r>
    </w:p>
    <w:p w14:paraId="0B308958" w14:textId="77777777" w:rsidR="00601120" w:rsidRDefault="003B7C6C">
      <w:pPr>
        <w:pStyle w:val="ab"/>
      </w:pPr>
      <w:r>
        <w:rPr>
          <w:rFonts w:hint="eastAsia"/>
        </w:rPr>
        <w:t>（</w:t>
      </w:r>
      <w:r>
        <w:rPr>
          <w:rFonts w:hint="eastAsia"/>
        </w:rPr>
        <w:t>10</w:t>
      </w:r>
      <w:r>
        <w:rPr>
          <w:rFonts w:hint="eastAsia"/>
        </w:rPr>
        <w:t>）</w:t>
      </w:r>
      <w:r>
        <w:rPr>
          <w:rFonts w:hint="eastAsia"/>
        </w:rPr>
        <w:t>Message</w:t>
      </w:r>
      <w:r>
        <w:rPr>
          <w:rFonts w:hint="eastAsia"/>
        </w:rPr>
        <w:t>消息提示：常用于主动操作后的反馈提示。本项目中合法的操作成功后会以绿色的消息提示，非法的操作失败后以红色的信息提示。</w:t>
      </w:r>
    </w:p>
    <w:p w14:paraId="6011A0CD" w14:textId="77777777" w:rsidR="00601120" w:rsidRDefault="003B7C6C">
      <w:pPr>
        <w:pStyle w:val="ab"/>
      </w:pPr>
      <w:r>
        <w:rPr>
          <w:rFonts w:hint="eastAsia"/>
        </w:rPr>
        <w:t>（</w:t>
      </w:r>
      <w:r>
        <w:rPr>
          <w:rFonts w:hint="eastAsia"/>
        </w:rPr>
        <w:t>11</w:t>
      </w:r>
      <w:r>
        <w:rPr>
          <w:rFonts w:hint="eastAsia"/>
        </w:rPr>
        <w:t>）</w:t>
      </w:r>
      <w:r>
        <w:rPr>
          <w:rFonts w:hint="eastAsia"/>
        </w:rPr>
        <w:t>Dropdown</w:t>
      </w:r>
      <w:r>
        <w:rPr>
          <w:rFonts w:hint="eastAsia"/>
        </w:rPr>
        <w:t>下拉菜单：本项目中用于折叠用户菜单。</w:t>
      </w:r>
    </w:p>
    <w:p w14:paraId="1F52BC48" w14:textId="77777777" w:rsidR="00601120" w:rsidRDefault="003B7C6C">
      <w:pPr>
        <w:pStyle w:val="ab"/>
      </w:pPr>
      <w:r>
        <w:rPr>
          <w:rFonts w:hint="eastAsia"/>
        </w:rPr>
        <w:t>（</w:t>
      </w:r>
      <w:r>
        <w:rPr>
          <w:rFonts w:hint="eastAsia"/>
        </w:rPr>
        <w:t>12</w:t>
      </w:r>
      <w:r>
        <w:rPr>
          <w:rFonts w:hint="eastAsia"/>
        </w:rPr>
        <w:t>）</w:t>
      </w:r>
      <w:r>
        <w:rPr>
          <w:rFonts w:hint="eastAsia"/>
        </w:rPr>
        <w:t>Card</w:t>
      </w:r>
      <w:r>
        <w:rPr>
          <w:rFonts w:hint="eastAsia"/>
        </w:rPr>
        <w:t>卡片：卡片组件用于将同一信息体的数据聚合，不同信息体的数据分割。本项目中使用此组件分割和聚合数据信息。</w:t>
      </w:r>
    </w:p>
    <w:p w14:paraId="440DC789" w14:textId="77777777" w:rsidR="00601120" w:rsidRDefault="003B7C6C">
      <w:pPr>
        <w:pStyle w:val="aa"/>
        <w:jc w:val="both"/>
        <w:rPr>
          <w:rFonts w:eastAsia="黑体"/>
        </w:rPr>
      </w:pPr>
      <w:r>
        <w:rPr>
          <w:rFonts w:ascii="黑体" w:eastAsia="黑体" w:hAnsi="黑体" w:hint="eastAsia"/>
          <w:b w:val="0"/>
        </w:rPr>
        <w:t>3</w:t>
      </w:r>
      <w:r>
        <w:rPr>
          <w:rFonts w:ascii="黑体" w:eastAsia="黑体" w:hAnsi="黑体"/>
          <w:b w:val="0"/>
        </w:rPr>
        <w:t>.</w:t>
      </w:r>
      <w:r>
        <w:rPr>
          <w:rFonts w:ascii="黑体" w:eastAsia="黑体" w:hAnsi="黑体" w:hint="eastAsia"/>
          <w:b w:val="0"/>
        </w:rPr>
        <w:t>2 路由设计</w:t>
      </w:r>
    </w:p>
    <w:p w14:paraId="5FACA125" w14:textId="77777777" w:rsidR="00601120" w:rsidRDefault="003B7C6C">
      <w:pPr>
        <w:pStyle w:val="ab"/>
      </w:pPr>
      <w:r>
        <w:rPr>
          <w:rFonts w:hint="eastAsia"/>
        </w:rPr>
        <w:t>本项目主要使用</w:t>
      </w:r>
      <w:r>
        <w:rPr>
          <w:rFonts w:hint="eastAsia"/>
        </w:rPr>
        <w:t>Vue</w:t>
      </w:r>
      <w:r>
        <w:rPr>
          <w:rFonts w:hint="eastAsia"/>
        </w:rPr>
        <w:t>安装的</w:t>
      </w:r>
      <w:r>
        <w:rPr>
          <w:rFonts w:hint="eastAsia"/>
        </w:rPr>
        <w:t>vue-router</w:t>
      </w:r>
      <w:r>
        <w:rPr>
          <w:rFonts w:hint="eastAsia"/>
        </w:rPr>
        <w:t>库来管理项目的路由。在前端根目录下创建了</w:t>
      </w:r>
      <w:r>
        <w:rPr>
          <w:rFonts w:hint="eastAsia"/>
        </w:rPr>
        <w:t>router</w:t>
      </w:r>
      <w:r>
        <w:rPr>
          <w:rFonts w:hint="eastAsia"/>
        </w:rPr>
        <w:t>文件夹，在其中存储</w:t>
      </w:r>
      <w:r>
        <w:rPr>
          <w:rFonts w:hint="eastAsia"/>
        </w:rPr>
        <w:t>route</w:t>
      </w:r>
      <w:r>
        <w:rPr>
          <w:rFonts w:hint="eastAsia"/>
        </w:rPr>
        <w:t>信息。一个</w:t>
      </w:r>
      <w:r>
        <w:rPr>
          <w:rFonts w:hint="eastAsia"/>
        </w:rPr>
        <w:t>route</w:t>
      </w:r>
      <w:r>
        <w:rPr>
          <w:rFonts w:hint="eastAsia"/>
        </w:rPr>
        <w:t>信息体包含</w:t>
      </w:r>
      <w:r>
        <w:rPr>
          <w:rFonts w:hint="eastAsia"/>
        </w:rPr>
        <w:t>path</w:t>
      </w:r>
      <w:r>
        <w:rPr>
          <w:rFonts w:hint="eastAsia"/>
        </w:rPr>
        <w:t>路径，</w:t>
      </w:r>
      <w:r>
        <w:rPr>
          <w:rFonts w:hint="eastAsia"/>
        </w:rPr>
        <w:t>name</w:t>
      </w:r>
      <w:r>
        <w:rPr>
          <w:rFonts w:hint="eastAsia"/>
        </w:rPr>
        <w:t>名字，</w:t>
      </w:r>
      <w:r>
        <w:rPr>
          <w:rFonts w:hint="eastAsia"/>
        </w:rPr>
        <w:t>component</w:t>
      </w:r>
      <w:r>
        <w:rPr>
          <w:rFonts w:hint="eastAsia"/>
        </w:rPr>
        <w:t>组成部件，</w:t>
      </w:r>
      <w:r>
        <w:rPr>
          <w:rFonts w:hint="eastAsia"/>
        </w:rPr>
        <w:t>children</w:t>
      </w:r>
      <w:r>
        <w:rPr>
          <w:rFonts w:hint="eastAsia"/>
        </w:rPr>
        <w:t>（可选）子路由等信息。配置好</w:t>
      </w:r>
      <w:r>
        <w:rPr>
          <w:rFonts w:hint="eastAsia"/>
        </w:rPr>
        <w:t>route</w:t>
      </w:r>
      <w:r>
        <w:rPr>
          <w:rFonts w:hint="eastAsia"/>
        </w:rPr>
        <w:t>的父子关系后，声明一个</w:t>
      </w:r>
      <w:r>
        <w:rPr>
          <w:rFonts w:hint="eastAsia"/>
        </w:rPr>
        <w:t>router</w:t>
      </w:r>
      <w:r>
        <w:rPr>
          <w:rFonts w:hint="eastAsia"/>
        </w:rPr>
        <w:t>全局变量，即可调用</w:t>
      </w:r>
      <w:r>
        <w:rPr>
          <w:rFonts w:hint="eastAsia"/>
        </w:rPr>
        <w:t>router</w:t>
      </w:r>
      <w:r>
        <w:rPr>
          <w:rFonts w:hint="eastAsia"/>
        </w:rPr>
        <w:t>来使用路由，列如</w:t>
      </w:r>
      <w:r>
        <w:rPr>
          <w:rFonts w:hint="eastAsia"/>
        </w:rPr>
        <w:t>router.push({</w:t>
      </w:r>
      <w:r>
        <w:rPr>
          <w:rFonts w:hint="eastAsia"/>
        </w:rPr>
        <w:t>路径</w:t>
      </w:r>
      <w:r>
        <w:rPr>
          <w:rFonts w:hint="eastAsia"/>
        </w:rPr>
        <w:t>})</w:t>
      </w:r>
      <w:r>
        <w:rPr>
          <w:rFonts w:hint="eastAsia"/>
        </w:rPr>
        <w:t>，跳转至路径。也可以通过</w:t>
      </w:r>
      <w:r>
        <w:rPr>
          <w:rFonts w:hint="eastAsia"/>
        </w:rPr>
        <w:t>router</w:t>
      </w:r>
      <w:r>
        <w:rPr>
          <w:rFonts w:hint="eastAsia"/>
        </w:rPr>
        <w:t>来存储和传递信息。</w:t>
      </w:r>
    </w:p>
    <w:p w14:paraId="7CAEE221" w14:textId="77777777" w:rsidR="00601120" w:rsidRDefault="003B7C6C">
      <w:pPr>
        <w:pStyle w:val="aa"/>
        <w:jc w:val="both"/>
        <w:rPr>
          <w:rFonts w:eastAsia="黑体"/>
        </w:rPr>
      </w:pPr>
      <w:r>
        <w:rPr>
          <w:rFonts w:ascii="黑体" w:eastAsia="黑体" w:hAnsi="黑体" w:hint="eastAsia"/>
          <w:b w:val="0"/>
        </w:rPr>
        <w:t>3</w:t>
      </w:r>
      <w:r>
        <w:rPr>
          <w:rFonts w:ascii="黑体" w:eastAsia="黑体" w:hAnsi="黑体"/>
          <w:b w:val="0"/>
        </w:rPr>
        <w:t>.</w:t>
      </w:r>
      <w:r>
        <w:rPr>
          <w:rFonts w:ascii="黑体" w:eastAsia="黑体" w:hAnsi="黑体" w:hint="eastAsia"/>
          <w:b w:val="0"/>
        </w:rPr>
        <w:t>3 连接设计</w:t>
      </w:r>
    </w:p>
    <w:p w14:paraId="5C25F616" w14:textId="77777777" w:rsidR="00601120" w:rsidRDefault="003B7C6C">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因为后端与数据库连接，请求后端，即可由后端代理请求数据库，故前端只需要与后端进行直接连接，而不需要与数据库进行直接连接。</w:t>
      </w:r>
    </w:p>
    <w:p w14:paraId="375E8BA0" w14:textId="77777777" w:rsidR="00601120" w:rsidRDefault="003B7C6C">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本项目中前端使用的端口是8080，而后端使用的端口是8081，当8080向</w:t>
      </w:r>
      <w:r>
        <w:rPr>
          <w:rFonts w:asciiTheme="minorEastAsia" w:eastAsiaTheme="minorEastAsia" w:hAnsiTheme="minorEastAsia" w:hint="eastAsia"/>
        </w:rPr>
        <w:lastRenderedPageBreak/>
        <w:t>8081发起请求时，这个请求被称为跨域请求，处于网络安全方面的考虑，此类跨域请求一般被禁止，故需要使用工具对此类跨域请求进行过滤，即合法的跨域请求可以通过过滤器，而非法的跨域请求不能通过过滤器。</w:t>
      </w:r>
    </w:p>
    <w:p w14:paraId="411F469A" w14:textId="77777777" w:rsidR="00601120" w:rsidRDefault="003B7C6C">
      <w:pPr>
        <w:pStyle w:val="ab"/>
        <w:rPr>
          <w:rFonts w:asciiTheme="minorEastAsia" w:eastAsiaTheme="minorEastAsia" w:hAnsiTheme="minorEastAsia"/>
        </w:rPr>
      </w:pPr>
      <w:r>
        <w:rPr>
          <w:rFonts w:hint="eastAsia"/>
        </w:rPr>
        <w:t>本项目使用</w:t>
      </w:r>
      <w:r>
        <w:rPr>
          <w:rFonts w:hint="eastAsia"/>
        </w:rPr>
        <w:t>axios</w:t>
      </w:r>
      <w:r>
        <w:rPr>
          <w:rFonts w:hint="eastAsia"/>
        </w:rPr>
        <w:t>处理跨域请求。使用</w:t>
      </w:r>
      <w:r>
        <w:rPr>
          <w:rFonts w:hint="eastAsia"/>
        </w:rPr>
        <w:t>axios</w:t>
      </w:r>
      <w:r>
        <w:rPr>
          <w:rFonts w:hint="eastAsia"/>
        </w:rPr>
        <w:t>配置后端基础地址和超时时延，并在发送请求前和接受响应前分别添加拦截器。发送请求前拦截器用于添加请求头、判断请求是否合法等等。接受响应前拦截器用于判断接受数据是否合法等等。</w:t>
      </w:r>
    </w:p>
    <w:p w14:paraId="67E454BD" w14:textId="77777777" w:rsidR="00601120" w:rsidRDefault="003B7C6C">
      <w:pPr>
        <w:pStyle w:val="aa"/>
        <w:jc w:val="both"/>
        <w:rPr>
          <w:rFonts w:eastAsia="黑体"/>
        </w:rPr>
      </w:pPr>
      <w:r>
        <w:rPr>
          <w:rFonts w:ascii="黑体" w:eastAsia="黑体" w:hAnsi="黑体" w:hint="eastAsia"/>
          <w:b w:val="0"/>
        </w:rPr>
        <w:t>3</w:t>
      </w:r>
      <w:r>
        <w:rPr>
          <w:rFonts w:ascii="黑体" w:eastAsia="黑体" w:hAnsi="黑体"/>
          <w:b w:val="0"/>
        </w:rPr>
        <w:t>.</w:t>
      </w:r>
      <w:r>
        <w:rPr>
          <w:rFonts w:ascii="黑体" w:eastAsia="黑体" w:hAnsi="黑体" w:hint="eastAsia"/>
          <w:b w:val="0"/>
        </w:rPr>
        <w:t>4 测试设计</w:t>
      </w:r>
    </w:p>
    <w:p w14:paraId="3D93CBD9" w14:textId="77777777" w:rsidR="00601120" w:rsidRDefault="003B7C6C">
      <w:pPr>
        <w:pStyle w:val="ab"/>
      </w:pPr>
      <w:r>
        <w:rPr>
          <w:rFonts w:hint="eastAsia"/>
        </w:rPr>
        <w:t>运行</w:t>
      </w:r>
      <w:r>
        <w:rPr>
          <w:rFonts w:hint="eastAsia"/>
        </w:rPr>
        <w:t>npm run serve</w:t>
      </w:r>
      <w:r>
        <w:rPr>
          <w:rFonts w:hint="eastAsia"/>
        </w:rPr>
        <w:t>指令可以在本地</w:t>
      </w:r>
      <w:r>
        <w:rPr>
          <w:rFonts w:hint="eastAsia"/>
        </w:rPr>
        <w:t>8080</w:t>
      </w:r>
      <w:r>
        <w:rPr>
          <w:rFonts w:hint="eastAsia"/>
        </w:rPr>
        <w:t>端口运行前端项目，并查看样式。</w:t>
      </w:r>
      <w:r>
        <w:rPr>
          <w:rFonts w:hint="eastAsia"/>
        </w:rPr>
        <w:t>Chrome</w:t>
      </w:r>
      <w:r>
        <w:rPr>
          <w:rFonts w:hint="eastAsia"/>
        </w:rPr>
        <w:t>（谷歌）浏览器中按</w:t>
      </w:r>
      <w:r>
        <w:rPr>
          <w:rFonts w:hint="eastAsia"/>
        </w:rPr>
        <w:t>F12</w:t>
      </w:r>
      <w:r>
        <w:rPr>
          <w:rFonts w:hint="eastAsia"/>
        </w:rPr>
        <w:t>可以调出开发者工具。开发者工具可以选取前端元素，并在元素选项中查看元素的各项数据，如边框间距、颜色等等。在开发者工具的控制台选项中可以查看错误类型，前端项目中使用</w:t>
      </w:r>
      <w:r>
        <w:rPr>
          <w:rFonts w:hint="eastAsia"/>
        </w:rPr>
        <w:t>console.log()</w:t>
      </w:r>
      <w:r>
        <w:rPr>
          <w:rFonts w:hint="eastAsia"/>
        </w:rPr>
        <w:t>函数可以在控制台选项中打印日志。在开发者工具的网络选项中，可以查看前端向后端发起的请求的请求头、请求体。在开发者工具的应用选项中，可以查看前端项目中使用</w:t>
      </w:r>
      <w:r>
        <w:rPr>
          <w:rFonts w:hint="eastAsia"/>
        </w:rPr>
        <w:t>localStorage</w:t>
      </w:r>
      <w:r>
        <w:rPr>
          <w:rFonts w:hint="eastAsia"/>
        </w:rPr>
        <w:t>在本地浏览器存放或删除的数据。</w:t>
      </w:r>
    </w:p>
    <w:p w14:paraId="6A0020F7" w14:textId="77777777" w:rsidR="00601120" w:rsidRDefault="003B7C6C">
      <w:pPr>
        <w:pStyle w:val="aa"/>
        <w:jc w:val="both"/>
        <w:rPr>
          <w:rFonts w:eastAsia="黑体"/>
        </w:rPr>
      </w:pPr>
      <w:r>
        <w:rPr>
          <w:rFonts w:ascii="黑体" w:eastAsia="黑体" w:hAnsi="黑体" w:hint="eastAsia"/>
          <w:b w:val="0"/>
        </w:rPr>
        <w:t>3</w:t>
      </w:r>
      <w:r>
        <w:rPr>
          <w:rFonts w:ascii="黑体" w:eastAsia="黑体" w:hAnsi="黑体"/>
          <w:b w:val="0"/>
        </w:rPr>
        <w:t>.</w:t>
      </w:r>
      <w:r>
        <w:rPr>
          <w:rFonts w:ascii="黑体" w:eastAsia="黑体" w:hAnsi="黑体" w:hint="eastAsia"/>
          <w:b w:val="0"/>
        </w:rPr>
        <w:t>5 前端工具</w:t>
      </w:r>
    </w:p>
    <w:p w14:paraId="21FD9B78" w14:textId="77777777" w:rsidR="00601120" w:rsidRDefault="003B7C6C">
      <w:pPr>
        <w:pStyle w:val="ab"/>
      </w:pPr>
      <w:r>
        <w:rPr>
          <w:rFonts w:hint="eastAsia"/>
        </w:rPr>
        <w:t>以下是项目中使用的前端编译器：</w:t>
      </w:r>
    </w:p>
    <w:p w14:paraId="1942081D" w14:textId="77777777" w:rsidR="00601120" w:rsidRDefault="003B7C6C">
      <w:pPr>
        <w:pStyle w:val="ab"/>
      </w:pPr>
      <w:r>
        <w:rPr>
          <w:rFonts w:hint="eastAsia"/>
        </w:rPr>
        <w:t>（</w:t>
      </w:r>
      <w:r>
        <w:rPr>
          <w:rFonts w:hint="eastAsia"/>
        </w:rPr>
        <w:t>1</w:t>
      </w:r>
      <w:r>
        <w:rPr>
          <w:rFonts w:hint="eastAsia"/>
        </w:rPr>
        <w:t>）</w:t>
      </w:r>
      <w:r>
        <w:rPr>
          <w:rFonts w:hint="eastAsia"/>
        </w:rPr>
        <w:t>VSCode:</w:t>
      </w:r>
      <w:r>
        <w:rPr>
          <w:rFonts w:hint="eastAsia"/>
        </w:rPr>
        <w:t>是一个开源的，不收费的编辑器。</w:t>
      </w:r>
    </w:p>
    <w:p w14:paraId="153DF8E2" w14:textId="77777777" w:rsidR="00601120" w:rsidRDefault="003B7C6C">
      <w:pPr>
        <w:pStyle w:val="ab"/>
      </w:pPr>
      <w:r>
        <w:rPr>
          <w:rFonts w:hint="eastAsia"/>
        </w:rPr>
        <w:t>以下是项目中使用的前端语言：</w:t>
      </w:r>
    </w:p>
    <w:p w14:paraId="0581C05C" w14:textId="77777777" w:rsidR="00601120" w:rsidRDefault="003B7C6C">
      <w:pPr>
        <w:pStyle w:val="ab"/>
      </w:pPr>
      <w:r>
        <w:rPr>
          <w:rFonts w:hint="eastAsia"/>
        </w:rPr>
        <w:t>（</w:t>
      </w:r>
      <w:r>
        <w:rPr>
          <w:rFonts w:hint="eastAsia"/>
        </w:rPr>
        <w:t>2</w:t>
      </w:r>
      <w:r>
        <w:rPr>
          <w:rFonts w:hint="eastAsia"/>
        </w:rPr>
        <w:t>）</w:t>
      </w:r>
      <w:r>
        <w:rPr>
          <w:rFonts w:hint="eastAsia"/>
        </w:rPr>
        <w:t>html:</w:t>
      </w:r>
      <w:r>
        <w:rPr>
          <w:rFonts w:hint="eastAsia"/>
        </w:rPr>
        <w:t>即超文本标记语言，浏览器对其进行渲染后显示为网页。</w:t>
      </w:r>
    </w:p>
    <w:p w14:paraId="5DBD3D1F" w14:textId="77777777" w:rsidR="00601120" w:rsidRDefault="003B7C6C">
      <w:pPr>
        <w:pStyle w:val="ab"/>
      </w:pPr>
      <w:r>
        <w:rPr>
          <w:rFonts w:hint="eastAsia"/>
        </w:rPr>
        <w:t>（</w:t>
      </w:r>
      <w:r>
        <w:rPr>
          <w:rFonts w:hint="eastAsia"/>
        </w:rPr>
        <w:t>3</w:t>
      </w:r>
      <w:r>
        <w:rPr>
          <w:rFonts w:hint="eastAsia"/>
        </w:rPr>
        <w:t>）</w:t>
      </w:r>
      <w:r>
        <w:rPr>
          <w:rFonts w:hint="eastAsia"/>
        </w:rPr>
        <w:t>css:</w:t>
      </w:r>
      <w:r>
        <w:rPr>
          <w:rFonts w:hint="eastAsia"/>
        </w:rPr>
        <w:t>指的是层叠样式表，用于定义如何显示</w:t>
      </w:r>
      <w:r>
        <w:rPr>
          <w:rFonts w:hint="eastAsia"/>
        </w:rPr>
        <w:t>html</w:t>
      </w:r>
      <w:r>
        <w:rPr>
          <w:rFonts w:hint="eastAsia"/>
        </w:rPr>
        <w:t>元素。</w:t>
      </w:r>
    </w:p>
    <w:p w14:paraId="3FDEB4D7" w14:textId="77777777" w:rsidR="00601120" w:rsidRDefault="003B7C6C">
      <w:pPr>
        <w:pStyle w:val="ab"/>
      </w:pPr>
      <w:r>
        <w:rPr>
          <w:rFonts w:hint="eastAsia"/>
        </w:rPr>
        <w:t>（</w:t>
      </w:r>
      <w:r>
        <w:rPr>
          <w:rFonts w:hint="eastAsia"/>
        </w:rPr>
        <w:t>4</w:t>
      </w:r>
      <w:r>
        <w:rPr>
          <w:rFonts w:hint="eastAsia"/>
        </w:rPr>
        <w:t>）</w:t>
      </w:r>
      <w:r>
        <w:rPr>
          <w:rFonts w:hint="eastAsia"/>
        </w:rPr>
        <w:t>JavaScript:</w:t>
      </w:r>
      <w:r>
        <w:rPr>
          <w:rFonts w:hint="eastAsia"/>
        </w:rPr>
        <w:t>是一种可内置于</w:t>
      </w:r>
      <w:r>
        <w:rPr>
          <w:rFonts w:hint="eastAsia"/>
        </w:rPr>
        <w:t>html</w:t>
      </w:r>
      <w:r>
        <w:rPr>
          <w:rFonts w:hint="eastAsia"/>
        </w:rPr>
        <w:t>中的脚本语言。本项目中使用其进行前端的动态设计。</w:t>
      </w:r>
    </w:p>
    <w:p w14:paraId="5DCC6921" w14:textId="77777777" w:rsidR="00601120" w:rsidRDefault="003B7C6C">
      <w:pPr>
        <w:pStyle w:val="ab"/>
      </w:pPr>
      <w:r>
        <w:rPr>
          <w:rFonts w:hint="eastAsia"/>
        </w:rPr>
        <w:t>以下是项目中使用的</w:t>
      </w:r>
      <w:r>
        <w:rPr>
          <w:rFonts w:hint="eastAsia"/>
        </w:rPr>
        <w:t>vue</w:t>
      </w:r>
      <w:r>
        <w:rPr>
          <w:rFonts w:hint="eastAsia"/>
        </w:rPr>
        <w:t>安装的工具库：</w:t>
      </w:r>
    </w:p>
    <w:p w14:paraId="05EA0CB4" w14:textId="77777777" w:rsidR="00601120" w:rsidRDefault="003B7C6C">
      <w:pPr>
        <w:pStyle w:val="ab"/>
      </w:pPr>
      <w:r>
        <w:rPr>
          <w:rFonts w:hint="eastAsia"/>
        </w:rPr>
        <w:t>（</w:t>
      </w:r>
      <w:r>
        <w:rPr>
          <w:rFonts w:hint="eastAsia"/>
        </w:rPr>
        <w:t>1</w:t>
      </w:r>
      <w:r>
        <w:rPr>
          <w:rFonts w:hint="eastAsia"/>
        </w:rPr>
        <w:t>）</w:t>
      </w:r>
      <w:r>
        <w:rPr>
          <w:rFonts w:hint="eastAsia"/>
        </w:rPr>
        <w:t>E</w:t>
      </w:r>
      <w:r>
        <w:t>lement-</w:t>
      </w:r>
      <w:r>
        <w:rPr>
          <w:rFonts w:hint="eastAsia"/>
        </w:rPr>
        <w:t>UI</w:t>
      </w:r>
      <w:r>
        <w:rPr>
          <w:rFonts w:hint="eastAsia"/>
        </w:rPr>
        <w:t>：提供了一套简单方便的组件库。本项目中使用其包含的组件实现前端样式的快速开发。</w:t>
      </w:r>
    </w:p>
    <w:p w14:paraId="7EF61693" w14:textId="77777777" w:rsidR="00601120" w:rsidRDefault="003B7C6C">
      <w:pPr>
        <w:pStyle w:val="ab"/>
      </w:pPr>
      <w:r>
        <w:rPr>
          <w:rFonts w:hint="eastAsia"/>
        </w:rPr>
        <w:t>（</w:t>
      </w:r>
      <w:r>
        <w:rPr>
          <w:rFonts w:hint="eastAsia"/>
        </w:rPr>
        <w:t>2</w:t>
      </w:r>
      <w:r>
        <w:rPr>
          <w:rFonts w:hint="eastAsia"/>
        </w:rPr>
        <w:t>）</w:t>
      </w:r>
      <w:r>
        <w:rPr>
          <w:rFonts w:hint="eastAsia"/>
        </w:rPr>
        <w:t>Vue CLI</w:t>
      </w:r>
      <w:r>
        <w:rPr>
          <w:rFonts w:hint="eastAsia"/>
        </w:rPr>
        <w:t>：是用于进行快速开发</w:t>
      </w:r>
      <w:r>
        <w:rPr>
          <w:rFonts w:hint="eastAsia"/>
        </w:rPr>
        <w:t>Vue</w:t>
      </w:r>
      <w:r>
        <w:rPr>
          <w:rFonts w:hint="eastAsia"/>
        </w:rPr>
        <w:t>项目的系统库。本项目中使用其快速组建和打包项目。</w:t>
      </w:r>
    </w:p>
    <w:p w14:paraId="41CD06A7" w14:textId="77777777" w:rsidR="00601120" w:rsidRDefault="003B7C6C">
      <w:pPr>
        <w:pStyle w:val="ab"/>
      </w:pPr>
      <w:r>
        <w:rPr>
          <w:rFonts w:hint="eastAsia"/>
        </w:rPr>
        <w:t>（</w:t>
      </w:r>
      <w:r>
        <w:rPr>
          <w:rFonts w:hint="eastAsia"/>
        </w:rPr>
        <w:t>3</w:t>
      </w:r>
      <w:r>
        <w:rPr>
          <w:rFonts w:hint="eastAsia"/>
        </w:rPr>
        <w:t>）</w:t>
      </w:r>
      <w:r>
        <w:rPr>
          <w:rFonts w:hint="eastAsia"/>
        </w:rPr>
        <w:t>l</w:t>
      </w:r>
      <w:r>
        <w:t>ess</w:t>
      </w:r>
      <w:r>
        <w:rPr>
          <w:rFonts w:hint="eastAsia"/>
        </w:rPr>
        <w:t>，</w:t>
      </w:r>
      <w:r>
        <w:t>less-loader</w:t>
      </w:r>
      <w:r>
        <w:rPr>
          <w:rFonts w:hint="eastAsia"/>
        </w:rPr>
        <w:t>：</w:t>
      </w:r>
      <w:r>
        <w:rPr>
          <w:rFonts w:hint="eastAsia"/>
        </w:rPr>
        <w:t>less</w:t>
      </w:r>
      <w:r>
        <w:rPr>
          <w:rFonts w:hint="eastAsia"/>
        </w:rPr>
        <w:t>用于定义变量，</w:t>
      </w:r>
      <w:r>
        <w:t>less-loader</w:t>
      </w:r>
      <w:r>
        <w:rPr>
          <w:rFonts w:hint="eastAsia"/>
        </w:rPr>
        <w:t>是用于</w:t>
      </w:r>
      <w:r>
        <w:rPr>
          <w:rFonts w:hint="eastAsia"/>
        </w:rPr>
        <w:t>less</w:t>
      </w:r>
      <w:r>
        <w:rPr>
          <w:rFonts w:hint="eastAsia"/>
        </w:rPr>
        <w:t>编译为</w:t>
      </w:r>
      <w:r>
        <w:rPr>
          <w:rFonts w:hint="eastAsia"/>
        </w:rPr>
        <w:t>css</w:t>
      </w:r>
      <w:r>
        <w:rPr>
          <w:rFonts w:hint="eastAsia"/>
        </w:rPr>
        <w:t>的加载器。</w:t>
      </w:r>
    </w:p>
    <w:p w14:paraId="71851B3E" w14:textId="77777777" w:rsidR="00601120" w:rsidRDefault="003B7C6C">
      <w:pPr>
        <w:pStyle w:val="ab"/>
      </w:pPr>
      <w:r>
        <w:rPr>
          <w:rFonts w:hint="eastAsia"/>
        </w:rPr>
        <w:lastRenderedPageBreak/>
        <w:t>（</w:t>
      </w:r>
      <w:r>
        <w:rPr>
          <w:rFonts w:hint="eastAsia"/>
        </w:rPr>
        <w:t>4</w:t>
      </w:r>
      <w:r>
        <w:rPr>
          <w:rFonts w:hint="eastAsia"/>
        </w:rPr>
        <w:t>）</w:t>
      </w:r>
      <w:r>
        <w:t>vue-router</w:t>
      </w:r>
      <w:r>
        <w:rPr>
          <w:rFonts w:hint="eastAsia"/>
        </w:rPr>
        <w:t>：是</w:t>
      </w:r>
      <w:r>
        <w:rPr>
          <w:rFonts w:hint="eastAsia"/>
        </w:rPr>
        <w:t>vue</w:t>
      </w:r>
      <w:r>
        <w:rPr>
          <w:rFonts w:hint="eastAsia"/>
        </w:rPr>
        <w:t>用于控制路由的工具库。本项目中使用其对前端进行路由管理。</w:t>
      </w:r>
    </w:p>
    <w:p w14:paraId="1A730CEA" w14:textId="77777777" w:rsidR="00601120" w:rsidRDefault="003B7C6C">
      <w:pPr>
        <w:pStyle w:val="ab"/>
      </w:pPr>
      <w:r>
        <w:rPr>
          <w:rFonts w:hint="eastAsia"/>
        </w:rPr>
        <w:t>（</w:t>
      </w:r>
      <w:r>
        <w:rPr>
          <w:rFonts w:hint="eastAsia"/>
        </w:rPr>
        <w:t>5</w:t>
      </w:r>
      <w:r>
        <w:rPr>
          <w:rFonts w:hint="eastAsia"/>
        </w:rPr>
        <w:t>）</w:t>
      </w:r>
      <w:r>
        <w:rPr>
          <w:rFonts w:hint="eastAsia"/>
        </w:rPr>
        <w:t>a</w:t>
      </w:r>
      <w:r>
        <w:t>xios</w:t>
      </w:r>
      <w:r>
        <w:rPr>
          <w:rFonts w:hint="eastAsia"/>
        </w:rPr>
        <w:t>：是一个发送</w:t>
      </w:r>
      <w:r>
        <w:rPr>
          <w:rFonts w:hint="eastAsia"/>
        </w:rPr>
        <w:t>http</w:t>
      </w:r>
      <w:r>
        <w:rPr>
          <w:rFonts w:hint="eastAsia"/>
        </w:rPr>
        <w:t>请求的工具库。本项目中试使用其对跨域请求进行拦截和过滤。</w:t>
      </w:r>
    </w:p>
    <w:p w14:paraId="4AC33C5B" w14:textId="77777777" w:rsidR="00601120" w:rsidRDefault="003B7C6C">
      <w:pPr>
        <w:pStyle w:val="a9"/>
        <w:jc w:val="both"/>
      </w:pPr>
      <w:r>
        <w:rPr>
          <w:rFonts w:hint="eastAsia"/>
        </w:rPr>
        <w:t>4.后端设计</w:t>
      </w:r>
    </w:p>
    <w:p w14:paraId="3EEF569C" w14:textId="77777777" w:rsidR="00601120" w:rsidRDefault="003B7C6C">
      <w:pPr>
        <w:pStyle w:val="aa"/>
        <w:jc w:val="both"/>
        <w:rPr>
          <w:rFonts w:eastAsia="黑体"/>
        </w:rPr>
      </w:pPr>
      <w:r>
        <w:rPr>
          <w:rFonts w:ascii="黑体" w:eastAsia="黑体" w:hAnsi="黑体" w:hint="eastAsia"/>
          <w:b w:val="0"/>
        </w:rPr>
        <w:t>4</w:t>
      </w:r>
      <w:r>
        <w:rPr>
          <w:rFonts w:ascii="黑体" w:eastAsia="黑体" w:hAnsi="黑体"/>
          <w:b w:val="0"/>
        </w:rPr>
        <w:t>.1</w:t>
      </w:r>
      <w:r>
        <w:rPr>
          <w:rFonts w:ascii="黑体" w:eastAsia="黑体" w:hAnsi="黑体" w:hint="eastAsia"/>
          <w:b w:val="0"/>
        </w:rPr>
        <w:t xml:space="preserve"> 连接设计</w:t>
      </w:r>
    </w:p>
    <w:p w14:paraId="7EDA798E" w14:textId="77777777" w:rsidR="00601120" w:rsidRDefault="003B7C6C">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后端作为数据传输的中间枢纽，需要分别和数据库以及前端建立连接。</w:t>
      </w:r>
    </w:p>
    <w:p w14:paraId="1E764974" w14:textId="77777777" w:rsidR="00601120" w:rsidRDefault="003B7C6C">
      <w:pPr>
        <w:pStyle w:val="aa"/>
        <w:jc w:val="both"/>
        <w:rPr>
          <w:rFonts w:ascii="黑体" w:eastAsia="黑体" w:hAnsi="黑体" w:cs="黑体"/>
          <w:bCs/>
          <w:szCs w:val="21"/>
        </w:rPr>
      </w:pPr>
      <w:r>
        <w:rPr>
          <w:rFonts w:ascii="黑体" w:eastAsia="黑体" w:hAnsi="黑体" w:cs="黑体" w:hint="eastAsia"/>
          <w:b w:val="0"/>
          <w:kern w:val="2"/>
          <w:sz w:val="24"/>
          <w:szCs w:val="24"/>
        </w:rPr>
        <w:t>4.1.1连接前端</w:t>
      </w:r>
    </w:p>
    <w:p w14:paraId="3AECAD33" w14:textId="77777777" w:rsidR="00601120" w:rsidRDefault="003B7C6C">
      <w:pPr>
        <w:pStyle w:val="ab"/>
      </w:pPr>
      <w:r>
        <w:rPr>
          <w:rFonts w:hint="eastAsia"/>
        </w:rPr>
        <w:t>前文提到前端与后端之间的请求为跨域请求，前端需要对跨域请求进行拦截和过滤。同理，后端也需要使用一个过滤器对此类请求进行拦截和过滤。即所有向后端发送的请求都必须经过此过滤器。过滤器可以通过</w:t>
      </w:r>
      <w:r>
        <w:rPr>
          <w:rFonts w:hint="eastAsia"/>
        </w:rPr>
        <w:t>addAllowedOrigin</w:t>
      </w:r>
      <w:r>
        <w:rPr>
          <w:rFonts w:hint="eastAsia"/>
        </w:rPr>
        <w:t>函数添加信任的源地址，通过</w:t>
      </w:r>
      <w:r>
        <w:rPr>
          <w:rFonts w:hint="eastAsia"/>
        </w:rPr>
        <w:t>addAllowedHeader</w:t>
      </w:r>
      <w:r>
        <w:rPr>
          <w:rFonts w:hint="eastAsia"/>
        </w:rPr>
        <w:t>函数添加信任的请求头，通过</w:t>
      </w:r>
      <w:r>
        <w:rPr>
          <w:rFonts w:hint="eastAsia"/>
        </w:rPr>
        <w:t>addAllowedMethod</w:t>
      </w:r>
      <w:r>
        <w:rPr>
          <w:rFonts w:hint="eastAsia"/>
        </w:rPr>
        <w:t>函数添加信任的请求方法。</w:t>
      </w:r>
    </w:p>
    <w:p w14:paraId="24BD5100" w14:textId="77777777" w:rsidR="00601120" w:rsidRDefault="003B7C6C">
      <w:pPr>
        <w:pStyle w:val="ab"/>
      </w:pPr>
      <w:r>
        <w:rPr>
          <w:rFonts w:hint="eastAsia"/>
        </w:rPr>
        <w:t>后端的</w:t>
      </w:r>
      <w:r>
        <w:rPr>
          <w:rFonts w:hint="eastAsia"/>
        </w:rPr>
        <w:t>controller</w:t>
      </w:r>
      <w:r>
        <w:rPr>
          <w:rFonts w:hint="eastAsia"/>
        </w:rPr>
        <w:t>类中向前端提供了接口，前端可以通过设置</w:t>
      </w:r>
      <w:r>
        <w:rPr>
          <w:rFonts w:hint="eastAsia"/>
        </w:rPr>
        <w:t>url</w:t>
      </w:r>
      <w:r>
        <w:rPr>
          <w:rFonts w:hint="eastAsia"/>
        </w:rPr>
        <w:t>来向指定接口发起请求。前端可以在</w:t>
      </w:r>
      <w:r>
        <w:rPr>
          <w:rFonts w:hint="eastAsia"/>
        </w:rPr>
        <w:t>url</w:t>
      </w:r>
      <w:r>
        <w:rPr>
          <w:rFonts w:hint="eastAsia"/>
        </w:rPr>
        <w:t>中设置参数，以此传递给后端：一是前后端规定某子路径用于传递值，例如规定</w:t>
      </w:r>
      <w:r>
        <w:rPr>
          <w:rFonts w:hint="eastAsia"/>
        </w:rPr>
        <w:t>{</w:t>
      </w:r>
      <w:r>
        <w:rPr>
          <w:rFonts w:hint="eastAsia"/>
        </w:rPr>
        <w:t>路径名</w:t>
      </w:r>
      <w:r>
        <w:rPr>
          <w:rFonts w:hint="eastAsia"/>
        </w:rPr>
        <w:t>}/{id}</w:t>
      </w:r>
      <w:r>
        <w:rPr>
          <w:rFonts w:hint="eastAsia"/>
        </w:rPr>
        <w:t>，则</w:t>
      </w:r>
      <w:r>
        <w:rPr>
          <w:rFonts w:hint="eastAsia"/>
        </w:rPr>
        <w:t>{</w:t>
      </w:r>
      <w:r>
        <w:rPr>
          <w:rFonts w:hint="eastAsia"/>
        </w:rPr>
        <w:t>路径名</w:t>
      </w:r>
      <w:r>
        <w:rPr>
          <w:rFonts w:hint="eastAsia"/>
        </w:rPr>
        <w:t>}/1</w:t>
      </w:r>
      <w:r>
        <w:rPr>
          <w:rFonts w:hint="eastAsia"/>
        </w:rPr>
        <w:t>表示前端传递的</w:t>
      </w:r>
      <w:r>
        <w:rPr>
          <w:rFonts w:hint="eastAsia"/>
        </w:rPr>
        <w:t>id</w:t>
      </w:r>
      <w:r>
        <w:rPr>
          <w:rFonts w:hint="eastAsia"/>
        </w:rPr>
        <w:t>值为</w:t>
      </w:r>
      <w:r>
        <w:rPr>
          <w:rFonts w:hint="eastAsia"/>
        </w:rPr>
        <w:t>1</w:t>
      </w:r>
      <w:r>
        <w:rPr>
          <w:rFonts w:hint="eastAsia"/>
        </w:rPr>
        <w:t>；二是在</w:t>
      </w:r>
      <w:r>
        <w:rPr>
          <w:rFonts w:hint="eastAsia"/>
        </w:rPr>
        <w:t>url</w:t>
      </w:r>
      <w:r>
        <w:rPr>
          <w:rFonts w:hint="eastAsia"/>
        </w:rPr>
        <w:t>末尾设置</w:t>
      </w:r>
      <w:r>
        <w:rPr>
          <w:rFonts w:hint="eastAsia"/>
        </w:rPr>
        <w:t>{key}={value}</w:t>
      </w:r>
      <w:r>
        <w:rPr>
          <w:rFonts w:hint="eastAsia"/>
        </w:rPr>
        <w:t>，例如</w:t>
      </w:r>
      <w:r>
        <w:rPr>
          <w:rFonts w:hint="eastAsia"/>
        </w:rPr>
        <w:t>{</w:t>
      </w:r>
      <w:r>
        <w:rPr>
          <w:rFonts w:hint="eastAsia"/>
        </w:rPr>
        <w:t>路径</w:t>
      </w:r>
      <w:r>
        <w:rPr>
          <w:rFonts w:hint="eastAsia"/>
        </w:rPr>
        <w:t>}/id=1</w:t>
      </w:r>
      <w:r>
        <w:rPr>
          <w:rFonts w:hint="eastAsia"/>
        </w:rPr>
        <w:t>表示前端传递的</w:t>
      </w:r>
      <w:r>
        <w:rPr>
          <w:rFonts w:hint="eastAsia"/>
        </w:rPr>
        <w:t>id</w:t>
      </w:r>
      <w:r>
        <w:rPr>
          <w:rFonts w:hint="eastAsia"/>
        </w:rPr>
        <w:t>值为</w:t>
      </w:r>
      <w:r>
        <w:rPr>
          <w:rFonts w:hint="eastAsia"/>
        </w:rPr>
        <w:t>1</w:t>
      </w:r>
      <w:r>
        <w:rPr>
          <w:rFonts w:hint="eastAsia"/>
        </w:rPr>
        <w:t>。</w:t>
      </w:r>
    </w:p>
    <w:p w14:paraId="0DD92DD1" w14:textId="77777777" w:rsidR="00601120" w:rsidRDefault="003B7C6C">
      <w:pPr>
        <w:pStyle w:val="aa"/>
        <w:jc w:val="both"/>
        <w:rPr>
          <w:rFonts w:ascii="黑体" w:eastAsia="黑体" w:hAnsi="黑体" w:cs="黑体"/>
          <w:b w:val="0"/>
          <w:szCs w:val="21"/>
        </w:rPr>
      </w:pPr>
      <w:r>
        <w:rPr>
          <w:rFonts w:ascii="黑体" w:eastAsia="黑体" w:hAnsi="黑体" w:cs="黑体" w:hint="eastAsia"/>
          <w:b w:val="0"/>
          <w:kern w:val="2"/>
          <w:sz w:val="24"/>
          <w:szCs w:val="24"/>
        </w:rPr>
        <w:t>4.1.2连接数据库</w:t>
      </w:r>
    </w:p>
    <w:p w14:paraId="5FBF62F8" w14:textId="77777777" w:rsidR="00601120" w:rsidRDefault="003B7C6C">
      <w:pPr>
        <w:pStyle w:val="ab"/>
      </w:pPr>
      <w:r>
        <w:rPr>
          <w:rFonts w:hint="eastAsia"/>
        </w:rPr>
        <w:t>连接数据库需要：安装数据库驱动，本项目中为</w:t>
      </w:r>
      <w:r>
        <w:rPr>
          <w:rFonts w:hint="eastAsia"/>
        </w:rPr>
        <w:t>MySQL</w:t>
      </w:r>
      <w:r>
        <w:rPr>
          <w:rFonts w:hint="eastAsia"/>
        </w:rPr>
        <w:t>的</w:t>
      </w:r>
      <w:r>
        <w:rPr>
          <w:rFonts w:hint="eastAsia"/>
        </w:rPr>
        <w:t>jdbc</w:t>
      </w:r>
      <w:r>
        <w:rPr>
          <w:rFonts w:hint="eastAsia"/>
        </w:rPr>
        <w:t>驱动；设置对应的数据源名称和数据库的连接地址；设置数据库用户名和密码。为了</w:t>
      </w:r>
      <w:r>
        <w:rPr>
          <w:rFonts w:hint="eastAsia"/>
        </w:rPr>
        <w:t>MyBatis</w:t>
      </w:r>
      <w:r>
        <w:rPr>
          <w:rFonts w:hint="eastAsia"/>
        </w:rPr>
        <w:t>实现映射，需要设置：</w:t>
      </w:r>
      <w:r>
        <w:rPr>
          <w:rFonts w:hint="eastAsia"/>
        </w:rPr>
        <w:t>mapper</w:t>
      </w:r>
      <w:r>
        <w:rPr>
          <w:rFonts w:hint="eastAsia"/>
        </w:rPr>
        <w:t>文件夹路径；实体类文件夹路径。（以上在</w:t>
      </w:r>
      <w:r>
        <w:rPr>
          <w:rFonts w:hint="eastAsia"/>
        </w:rPr>
        <w:t>.properties</w:t>
      </w:r>
      <w:r>
        <w:rPr>
          <w:rFonts w:hint="eastAsia"/>
        </w:rPr>
        <w:t>文件中设置，</w:t>
      </w:r>
      <w:r>
        <w:rPr>
          <w:rFonts w:hint="eastAsia"/>
        </w:rPr>
        <w:t>.properties</w:t>
      </w:r>
      <w:r>
        <w:rPr>
          <w:rFonts w:hint="eastAsia"/>
        </w:rPr>
        <w:t>文件是本项目的配置文件之一）</w:t>
      </w:r>
    </w:p>
    <w:p w14:paraId="4C44BF33" w14:textId="77777777" w:rsidR="00601120" w:rsidRDefault="003B7C6C">
      <w:pPr>
        <w:pStyle w:val="ab"/>
        <w:rPr>
          <w:rFonts w:asciiTheme="minorEastAsia" w:eastAsiaTheme="minorEastAsia" w:hAnsiTheme="minorEastAsia"/>
        </w:rPr>
      </w:pPr>
      <w:r>
        <w:rPr>
          <w:rFonts w:hint="eastAsia"/>
        </w:rPr>
        <w:t>同时，</w:t>
      </w:r>
      <w:r>
        <w:rPr>
          <w:rFonts w:hint="eastAsia"/>
        </w:rPr>
        <w:t>MyBatis-plus</w:t>
      </w:r>
      <w:r>
        <w:rPr>
          <w:rFonts w:hint="eastAsia"/>
        </w:rPr>
        <w:t>也需要进行对应的设置。</w:t>
      </w:r>
    </w:p>
    <w:p w14:paraId="0467F214" w14:textId="77777777" w:rsidR="00601120" w:rsidRDefault="003B7C6C">
      <w:pPr>
        <w:pStyle w:val="aa"/>
        <w:jc w:val="both"/>
        <w:rPr>
          <w:rFonts w:eastAsia="黑体"/>
        </w:rPr>
      </w:pPr>
      <w:r>
        <w:rPr>
          <w:rFonts w:ascii="黑体" w:eastAsia="黑体" w:hAnsi="黑体" w:hint="eastAsia"/>
          <w:b w:val="0"/>
        </w:rPr>
        <w:t>4</w:t>
      </w:r>
      <w:r>
        <w:rPr>
          <w:rFonts w:ascii="黑体" w:eastAsia="黑体" w:hAnsi="黑体"/>
          <w:b w:val="0"/>
        </w:rPr>
        <w:t>.</w:t>
      </w:r>
      <w:r>
        <w:rPr>
          <w:rFonts w:ascii="黑体" w:eastAsia="黑体" w:hAnsi="黑体" w:hint="eastAsia"/>
          <w:b w:val="0"/>
        </w:rPr>
        <w:t>2 封装设计</w:t>
      </w:r>
    </w:p>
    <w:p w14:paraId="22BEA7FC" w14:textId="77777777" w:rsidR="00601120" w:rsidRDefault="003B7C6C">
      <w:pPr>
        <w:pStyle w:val="ab"/>
      </w:pPr>
      <w:r>
        <w:rPr>
          <w:rFonts w:hint="eastAsia"/>
        </w:rPr>
        <w:t>SpringBoot</w:t>
      </w:r>
      <w:r>
        <w:rPr>
          <w:rFonts w:hint="eastAsia"/>
        </w:rPr>
        <w:t>分层如下。</w:t>
      </w:r>
      <w:r>
        <w:rPr>
          <w:rFonts w:hint="eastAsia"/>
        </w:rPr>
        <w:t>controller</w:t>
      </w:r>
      <w:r>
        <w:rPr>
          <w:rFonts w:hint="eastAsia"/>
        </w:rPr>
        <w:t>（控制层）为后端总的控制器，用于接受前端向后端发起的请求。</w:t>
      </w:r>
      <w:r>
        <w:rPr>
          <w:rFonts w:hint="eastAsia"/>
        </w:rPr>
        <w:t>service</w:t>
      </w:r>
      <w:r>
        <w:rPr>
          <w:rFonts w:hint="eastAsia"/>
        </w:rPr>
        <w:t>（业务层）用于实现业务的核心逻辑和算法。</w:t>
      </w:r>
      <w:r>
        <w:rPr>
          <w:rFonts w:hint="eastAsia"/>
        </w:rPr>
        <w:t>mapper</w:t>
      </w:r>
      <w:r>
        <w:rPr>
          <w:rFonts w:hint="eastAsia"/>
        </w:rPr>
        <w:t>（数据层）用于实现数据库</w:t>
      </w:r>
      <w:r>
        <w:rPr>
          <w:rFonts w:hint="eastAsia"/>
        </w:rPr>
        <w:t>SQL</w:t>
      </w:r>
      <w:r>
        <w:rPr>
          <w:rFonts w:hint="eastAsia"/>
        </w:rPr>
        <w:t>语句。</w:t>
      </w:r>
      <w:r>
        <w:rPr>
          <w:rFonts w:hint="eastAsia"/>
        </w:rPr>
        <w:t>entity</w:t>
      </w:r>
      <w:r>
        <w:rPr>
          <w:rFonts w:hint="eastAsia"/>
        </w:rPr>
        <w:t>（实体层）用于存放与数据库表单</w:t>
      </w:r>
      <w:r>
        <w:rPr>
          <w:rFonts w:hint="eastAsia"/>
        </w:rPr>
        <w:lastRenderedPageBreak/>
        <w:t>相对应的数据体。</w:t>
      </w:r>
    </w:p>
    <w:p w14:paraId="073F234D" w14:textId="77777777" w:rsidR="00601120" w:rsidRDefault="003B7C6C">
      <w:pPr>
        <w:pStyle w:val="ab"/>
      </w:pPr>
      <w:r>
        <w:rPr>
          <w:rFonts w:hint="eastAsia"/>
        </w:rPr>
        <w:t>定义</w:t>
      </w:r>
      <w:r>
        <w:rPr>
          <w:rFonts w:hint="eastAsia"/>
        </w:rPr>
        <w:t>Result</w:t>
      </w:r>
      <w:r>
        <w:rPr>
          <w:rFonts w:hint="eastAsia"/>
        </w:rPr>
        <w:t>类来封装后端对前端请求的响应。</w:t>
      </w:r>
      <w:r>
        <w:rPr>
          <w:rFonts w:hint="eastAsia"/>
        </w:rPr>
        <w:t>code</w:t>
      </w:r>
      <w:r>
        <w:rPr>
          <w:rFonts w:hint="eastAsia"/>
        </w:rPr>
        <w:t>变量表示响应类型，例如</w:t>
      </w:r>
      <w:r>
        <w:rPr>
          <w:rFonts w:hint="eastAsia"/>
        </w:rPr>
        <w:t>200</w:t>
      </w:r>
      <w:r>
        <w:rPr>
          <w:rFonts w:hint="eastAsia"/>
        </w:rPr>
        <w:t>表示成功，</w:t>
      </w:r>
      <w:r>
        <w:rPr>
          <w:rFonts w:hint="eastAsia"/>
        </w:rPr>
        <w:t>400</w:t>
      </w:r>
      <w:r>
        <w:rPr>
          <w:rFonts w:hint="eastAsia"/>
        </w:rPr>
        <w:t>表示参数错误，</w:t>
      </w:r>
      <w:r>
        <w:rPr>
          <w:rFonts w:hint="eastAsia"/>
        </w:rPr>
        <w:t>401</w:t>
      </w:r>
      <w:r>
        <w:rPr>
          <w:rFonts w:hint="eastAsia"/>
        </w:rPr>
        <w:t>表示权限不足，</w:t>
      </w:r>
      <w:r>
        <w:rPr>
          <w:rFonts w:hint="eastAsia"/>
        </w:rPr>
        <w:t>500</w:t>
      </w:r>
      <w:r>
        <w:rPr>
          <w:rFonts w:hint="eastAsia"/>
        </w:rPr>
        <w:t>表示系统错误等等；</w:t>
      </w:r>
      <w:r>
        <w:rPr>
          <w:rFonts w:hint="eastAsia"/>
        </w:rPr>
        <w:t>msg</w:t>
      </w:r>
      <w:r>
        <w:rPr>
          <w:rFonts w:hint="eastAsia"/>
        </w:rPr>
        <w:t>变量表示返回的文本提示信息，与消息提示组件结合使用；</w:t>
      </w:r>
      <w:r>
        <w:rPr>
          <w:rFonts w:hint="eastAsia"/>
        </w:rPr>
        <w:t>data</w:t>
      </w:r>
      <w:r>
        <w:rPr>
          <w:rFonts w:hint="eastAsia"/>
        </w:rPr>
        <w:t>变量表示返回的数据信息。定义</w:t>
      </w:r>
      <w:r>
        <w:rPr>
          <w:rFonts w:hint="eastAsia"/>
        </w:rPr>
        <w:t>GlobalExceptionHandle</w:t>
      </w:r>
      <w:r>
        <w:rPr>
          <w:rFonts w:hint="eastAsia"/>
        </w:rPr>
        <w:t>类对系统异常进行封装。同理加入</w:t>
      </w:r>
      <w:r>
        <w:rPr>
          <w:rFonts w:hint="eastAsia"/>
        </w:rPr>
        <w:t>code</w:t>
      </w:r>
      <w:r>
        <w:rPr>
          <w:rFonts w:hint="eastAsia"/>
        </w:rPr>
        <w:t>变量表示异常类型。</w:t>
      </w:r>
    </w:p>
    <w:p w14:paraId="1C39EFA8" w14:textId="77777777" w:rsidR="00601120" w:rsidRDefault="003B7C6C">
      <w:pPr>
        <w:pStyle w:val="aa"/>
        <w:jc w:val="both"/>
        <w:rPr>
          <w:rFonts w:eastAsia="黑体"/>
        </w:rPr>
      </w:pPr>
      <w:r>
        <w:rPr>
          <w:rFonts w:ascii="黑体" w:eastAsia="黑体" w:hAnsi="黑体" w:hint="eastAsia"/>
          <w:b w:val="0"/>
        </w:rPr>
        <w:t>4</w:t>
      </w:r>
      <w:r>
        <w:rPr>
          <w:rFonts w:ascii="黑体" w:eastAsia="黑体" w:hAnsi="黑体"/>
          <w:b w:val="0"/>
        </w:rPr>
        <w:t>.</w:t>
      </w:r>
      <w:r>
        <w:rPr>
          <w:rFonts w:ascii="黑体" w:eastAsia="黑体" w:hAnsi="黑体" w:hint="eastAsia"/>
          <w:b w:val="0"/>
        </w:rPr>
        <w:t>3 权限设计</w:t>
      </w:r>
    </w:p>
    <w:p w14:paraId="75ABB9B9" w14:textId="77777777" w:rsidR="00601120" w:rsidRDefault="003B7C6C">
      <w:pPr>
        <w:pStyle w:val="ab"/>
      </w:pPr>
      <w:r>
        <w:rPr>
          <w:rFonts w:hint="eastAsia"/>
        </w:rPr>
        <w:t>后端将用户分成多类型的用户，如普通用户、认证用户和管理者。不同用户应当具有不同的权限。在设计数据库时，用户表应当有一个标志，来表示此用户是何种类型的用户。当用户没有登录却尝试进入网站时，应当拦截此用户请求。</w:t>
      </w:r>
    </w:p>
    <w:p w14:paraId="5800E92A" w14:textId="77777777" w:rsidR="00601120" w:rsidRDefault="003B7C6C">
      <w:pPr>
        <w:pStyle w:val="ab"/>
      </w:pPr>
      <w:r>
        <w:rPr>
          <w:rFonts w:hint="eastAsia"/>
        </w:rPr>
        <w:t>后端主要使用</w:t>
      </w:r>
      <w:r>
        <w:rPr>
          <w:rFonts w:hint="eastAsia"/>
        </w:rPr>
        <w:t>JWT</w:t>
      </w:r>
      <w:r>
        <w:rPr>
          <w:rFonts w:hint="eastAsia"/>
        </w:rPr>
        <w:t>来实现此类权限管理。前端向后端发起登录请求时，后端会根据登录的用户名和密码，生成一个</w:t>
      </w:r>
      <w:r>
        <w:rPr>
          <w:rFonts w:hint="eastAsia"/>
        </w:rPr>
        <w:t>token</w:t>
      </w:r>
      <w:r>
        <w:rPr>
          <w:rFonts w:hint="eastAsia"/>
        </w:rPr>
        <w:t>返回给前端（含有效期）。当前端向后端继续发送请求时，会将此</w:t>
      </w:r>
      <w:r>
        <w:rPr>
          <w:rFonts w:hint="eastAsia"/>
        </w:rPr>
        <w:t>token</w:t>
      </w:r>
      <w:r>
        <w:rPr>
          <w:rFonts w:hint="eastAsia"/>
        </w:rPr>
        <w:t>放入请求头中以表明已经进行过用户鉴权。若后端收到不含</w:t>
      </w:r>
      <w:r>
        <w:rPr>
          <w:rFonts w:hint="eastAsia"/>
        </w:rPr>
        <w:t>token</w:t>
      </w:r>
      <w:r>
        <w:rPr>
          <w:rFonts w:hint="eastAsia"/>
        </w:rPr>
        <w:t>或含错误</w:t>
      </w:r>
      <w:r>
        <w:rPr>
          <w:rFonts w:hint="eastAsia"/>
        </w:rPr>
        <w:t>token</w:t>
      </w:r>
      <w:r>
        <w:rPr>
          <w:rFonts w:hint="eastAsia"/>
        </w:rPr>
        <w:t>的请求时，会返回一个错误信息，以指示前端返回登录页面进行登录。</w:t>
      </w:r>
    </w:p>
    <w:p w14:paraId="35FDCCF2" w14:textId="77777777" w:rsidR="00601120" w:rsidRDefault="003B7C6C">
      <w:pPr>
        <w:pStyle w:val="aa"/>
        <w:jc w:val="both"/>
        <w:rPr>
          <w:rFonts w:eastAsia="黑体"/>
        </w:rPr>
      </w:pPr>
      <w:r>
        <w:rPr>
          <w:rFonts w:ascii="黑体" w:eastAsia="黑体" w:hAnsi="黑体" w:hint="eastAsia"/>
          <w:b w:val="0"/>
        </w:rPr>
        <w:t>4</w:t>
      </w:r>
      <w:r>
        <w:rPr>
          <w:rFonts w:ascii="黑体" w:eastAsia="黑体" w:hAnsi="黑体"/>
          <w:b w:val="0"/>
        </w:rPr>
        <w:t>.</w:t>
      </w:r>
      <w:r>
        <w:rPr>
          <w:rFonts w:ascii="黑体" w:eastAsia="黑体" w:hAnsi="黑体" w:hint="eastAsia"/>
          <w:b w:val="0"/>
        </w:rPr>
        <w:t>4 测试设计</w:t>
      </w:r>
    </w:p>
    <w:p w14:paraId="64AC2DD6" w14:textId="77777777" w:rsidR="00601120" w:rsidRDefault="003B7C6C">
      <w:pPr>
        <w:pStyle w:val="ab"/>
      </w:pPr>
      <w:r>
        <w:rPr>
          <w:rFonts w:hint="eastAsia"/>
        </w:rPr>
        <w:t>本项目使用</w:t>
      </w:r>
      <w:r>
        <w:rPr>
          <w:rFonts w:hint="eastAsia"/>
        </w:rPr>
        <w:t>Swagger</w:t>
      </w:r>
      <w:r>
        <w:rPr>
          <w:rFonts w:hint="eastAsia"/>
        </w:rPr>
        <w:t>、</w:t>
      </w:r>
      <w:r>
        <w:rPr>
          <w:rFonts w:hint="eastAsia"/>
        </w:rPr>
        <w:t>Postman</w:t>
      </w:r>
      <w:r>
        <w:rPr>
          <w:rFonts w:hint="eastAsia"/>
        </w:rPr>
        <w:t>对后端提供的接口进行测试测试。</w:t>
      </w:r>
      <w:r>
        <w:rPr>
          <w:rFonts w:hint="eastAsia"/>
        </w:rPr>
        <w:t>IDEA</w:t>
      </w:r>
      <w:r>
        <w:rPr>
          <w:rFonts w:hint="eastAsia"/>
        </w:rPr>
        <w:t>中可以编写</w:t>
      </w:r>
      <w:r>
        <w:rPr>
          <w:rFonts w:hint="eastAsia"/>
        </w:rPr>
        <w:t>Junit</w:t>
      </w:r>
      <w:r>
        <w:rPr>
          <w:rFonts w:hint="eastAsia"/>
        </w:rPr>
        <w:t>测试以及查看日志和错误信息。同时，使用</w:t>
      </w:r>
      <w:r>
        <w:rPr>
          <w:rFonts w:hint="eastAsia"/>
        </w:rPr>
        <w:t>Chrome</w:t>
      </w:r>
      <w:r>
        <w:rPr>
          <w:rFonts w:hint="eastAsia"/>
        </w:rPr>
        <w:t>（谷歌）浏览器的开发者工具，在网络选项下可以查看后端响应的内容。</w:t>
      </w:r>
    </w:p>
    <w:p w14:paraId="3C676759" w14:textId="77777777" w:rsidR="00601120" w:rsidRDefault="003B7C6C">
      <w:pPr>
        <w:pStyle w:val="aa"/>
        <w:jc w:val="both"/>
        <w:rPr>
          <w:rFonts w:ascii="黑体" w:eastAsia="黑体" w:hAnsi="黑体"/>
          <w:b w:val="0"/>
        </w:rPr>
      </w:pPr>
      <w:r>
        <w:rPr>
          <w:rFonts w:ascii="黑体" w:eastAsia="黑体" w:hAnsi="黑体" w:hint="eastAsia"/>
          <w:b w:val="0"/>
        </w:rPr>
        <w:t>4</w:t>
      </w:r>
      <w:r>
        <w:rPr>
          <w:rFonts w:ascii="黑体" w:eastAsia="黑体" w:hAnsi="黑体"/>
          <w:b w:val="0"/>
        </w:rPr>
        <w:t>.</w:t>
      </w:r>
      <w:r>
        <w:rPr>
          <w:rFonts w:ascii="黑体" w:eastAsia="黑体" w:hAnsi="黑体" w:hint="eastAsia"/>
          <w:b w:val="0"/>
        </w:rPr>
        <w:t>5 后端工具</w:t>
      </w:r>
    </w:p>
    <w:p w14:paraId="65F49DCB" w14:textId="77777777" w:rsidR="00601120" w:rsidRDefault="003B7C6C">
      <w:pPr>
        <w:pStyle w:val="ab"/>
      </w:pPr>
      <w:r>
        <w:rPr>
          <w:rFonts w:hint="eastAsia"/>
        </w:rPr>
        <w:t>以下是后端项目使用的编译器：</w:t>
      </w:r>
    </w:p>
    <w:p w14:paraId="74565420" w14:textId="77777777" w:rsidR="00601120" w:rsidRDefault="003B7C6C">
      <w:pPr>
        <w:pStyle w:val="ab"/>
      </w:pPr>
      <w:r>
        <w:rPr>
          <w:rFonts w:hint="eastAsia"/>
        </w:rPr>
        <w:t>（</w:t>
      </w:r>
      <w:r>
        <w:rPr>
          <w:rFonts w:hint="eastAsia"/>
        </w:rPr>
        <w:t>1</w:t>
      </w:r>
      <w:r>
        <w:rPr>
          <w:rFonts w:hint="eastAsia"/>
        </w:rPr>
        <w:t>）</w:t>
      </w:r>
      <w:r>
        <w:rPr>
          <w:rFonts w:hint="eastAsia"/>
        </w:rPr>
        <w:t>Interlij IDEA</w:t>
      </w:r>
      <w:r>
        <w:rPr>
          <w:rFonts w:hint="eastAsia"/>
        </w:rPr>
        <w:t>：简称</w:t>
      </w:r>
      <w:r>
        <w:rPr>
          <w:rFonts w:hint="eastAsia"/>
        </w:rPr>
        <w:t>IDEA</w:t>
      </w:r>
      <w:r>
        <w:rPr>
          <w:rFonts w:hint="eastAsia"/>
        </w:rPr>
        <w:t>，功能强大，操作便捷，是工业界常用的</w:t>
      </w:r>
      <w:r>
        <w:rPr>
          <w:rFonts w:hint="eastAsia"/>
        </w:rPr>
        <w:t>java</w:t>
      </w:r>
      <w:r>
        <w:rPr>
          <w:rFonts w:hint="eastAsia"/>
        </w:rPr>
        <w:t>开发工具，本项目中使用其作为</w:t>
      </w:r>
      <w:r>
        <w:rPr>
          <w:rFonts w:hint="eastAsia"/>
        </w:rPr>
        <w:t>java</w:t>
      </w:r>
      <w:r>
        <w:rPr>
          <w:rFonts w:hint="eastAsia"/>
        </w:rPr>
        <w:t>集成开发环境。</w:t>
      </w:r>
    </w:p>
    <w:p w14:paraId="2EE65898" w14:textId="77777777" w:rsidR="00601120" w:rsidRDefault="003B7C6C">
      <w:pPr>
        <w:pStyle w:val="ab"/>
      </w:pPr>
      <w:r>
        <w:rPr>
          <w:rFonts w:hint="eastAsia"/>
        </w:rPr>
        <w:t>以下是后端项目使用的工具和库：</w:t>
      </w:r>
    </w:p>
    <w:p w14:paraId="55E19A8E" w14:textId="77777777" w:rsidR="00601120" w:rsidRDefault="003B7C6C">
      <w:pPr>
        <w:pStyle w:val="ab"/>
      </w:pPr>
      <w:r>
        <w:rPr>
          <w:rFonts w:hint="eastAsia"/>
        </w:rPr>
        <w:t>（</w:t>
      </w:r>
      <w:r>
        <w:rPr>
          <w:rFonts w:hint="eastAsia"/>
        </w:rPr>
        <w:t>1</w:t>
      </w:r>
      <w:r>
        <w:rPr>
          <w:rFonts w:hint="eastAsia"/>
        </w:rPr>
        <w:t>）</w:t>
      </w:r>
      <w:r>
        <w:rPr>
          <w:rFonts w:hint="eastAsia"/>
        </w:rPr>
        <w:t>SpringBoot</w:t>
      </w:r>
      <w:r>
        <w:rPr>
          <w:rFonts w:hint="eastAsia"/>
        </w:rPr>
        <w:t>：是用来简化项目初始搭建和开发过程的框架。本项目使用其搭建网络框架。</w:t>
      </w:r>
    </w:p>
    <w:p w14:paraId="4AF32389" w14:textId="77777777" w:rsidR="00601120" w:rsidRDefault="003B7C6C">
      <w:pPr>
        <w:pStyle w:val="ab"/>
      </w:pPr>
      <w:r>
        <w:rPr>
          <w:rFonts w:hint="eastAsia"/>
        </w:rPr>
        <w:t>（</w:t>
      </w:r>
      <w:r>
        <w:rPr>
          <w:rFonts w:hint="eastAsia"/>
        </w:rPr>
        <w:t>2</w:t>
      </w:r>
      <w:r>
        <w:rPr>
          <w:rFonts w:hint="eastAsia"/>
        </w:rPr>
        <w:t>）</w:t>
      </w:r>
      <w:r>
        <w:rPr>
          <w:rFonts w:hint="eastAsia"/>
        </w:rPr>
        <w:t>Maven</w:t>
      </w:r>
      <w:r>
        <w:rPr>
          <w:rFonts w:hint="eastAsia"/>
        </w:rPr>
        <w:t>：可以通过简短的代码，为项目进行工具库的版本管理。本项目中使用</w:t>
      </w:r>
      <w:r>
        <w:rPr>
          <w:rFonts w:hint="eastAsia"/>
        </w:rPr>
        <w:t>Maven</w:t>
      </w:r>
      <w:r>
        <w:rPr>
          <w:rFonts w:hint="eastAsia"/>
        </w:rPr>
        <w:t>进行项目组件的管理，将工具库的</w:t>
      </w:r>
      <w:r>
        <w:rPr>
          <w:rFonts w:hint="eastAsia"/>
        </w:rPr>
        <w:t>&lt;dependency&gt;</w:t>
      </w:r>
      <w:r>
        <w:rPr>
          <w:rFonts w:hint="eastAsia"/>
        </w:rPr>
        <w:t>代码段复制到</w:t>
      </w:r>
      <w:r>
        <w:rPr>
          <w:rFonts w:hint="eastAsia"/>
        </w:rPr>
        <w:lastRenderedPageBreak/>
        <w:t>项目的</w:t>
      </w:r>
      <w:r>
        <w:rPr>
          <w:rFonts w:hint="eastAsia"/>
        </w:rPr>
        <w:t>pom</w:t>
      </w:r>
      <w:r>
        <w:rPr>
          <w:rFonts w:hint="eastAsia"/>
        </w:rPr>
        <w:t>文件中，然后进行项目的重新加载，</w:t>
      </w:r>
      <w:r>
        <w:rPr>
          <w:rFonts w:hint="eastAsia"/>
        </w:rPr>
        <w:t>IDEA</w:t>
      </w:r>
      <w:r>
        <w:rPr>
          <w:rFonts w:hint="eastAsia"/>
        </w:rPr>
        <w:t>就会下载对应的工具库。</w:t>
      </w:r>
    </w:p>
    <w:p w14:paraId="6CA71276" w14:textId="77777777" w:rsidR="00601120" w:rsidRDefault="003B7C6C">
      <w:pPr>
        <w:pStyle w:val="ab"/>
      </w:pPr>
      <w:r>
        <w:rPr>
          <w:rFonts w:hint="eastAsia"/>
        </w:rPr>
        <w:t>（</w:t>
      </w:r>
      <w:r>
        <w:rPr>
          <w:rFonts w:hint="eastAsia"/>
        </w:rPr>
        <w:t>3</w:t>
      </w:r>
      <w:r>
        <w:rPr>
          <w:rFonts w:hint="eastAsia"/>
        </w:rPr>
        <w:t>）</w:t>
      </w:r>
      <w:r>
        <w:rPr>
          <w:rFonts w:hint="eastAsia"/>
        </w:rPr>
        <w:t>Postman</w:t>
      </w:r>
      <w:r>
        <w:rPr>
          <w:rFonts w:hint="eastAsia"/>
        </w:rPr>
        <w:t>：主要用来模拟各种</w:t>
      </w:r>
      <w:r>
        <w:rPr>
          <w:rFonts w:hint="eastAsia"/>
        </w:rPr>
        <w:t>HTTP</w:t>
      </w:r>
      <w:r>
        <w:rPr>
          <w:rFonts w:hint="eastAsia"/>
        </w:rPr>
        <w:t>请求，本项目中使用其测试后端提供的接口，与</w:t>
      </w:r>
      <w:r>
        <w:rPr>
          <w:rFonts w:hint="eastAsia"/>
        </w:rPr>
        <w:t>Postman</w:t>
      </w:r>
      <w:r>
        <w:rPr>
          <w:rFonts w:hint="eastAsia"/>
        </w:rPr>
        <w:t>功能类似，作为对比。</w:t>
      </w:r>
    </w:p>
    <w:p w14:paraId="607C34F2" w14:textId="581C913E" w:rsidR="00601120" w:rsidRDefault="003B7C6C">
      <w:pPr>
        <w:pStyle w:val="ab"/>
      </w:pPr>
      <w:r>
        <w:rPr>
          <w:rFonts w:hint="eastAsia"/>
        </w:rPr>
        <w:t>（</w:t>
      </w:r>
      <w:r>
        <w:rPr>
          <w:rFonts w:hint="eastAsia"/>
        </w:rPr>
        <w:t>4</w:t>
      </w:r>
      <w:ins w:id="12" w:author="MA34311" w:date="2022-05-21T19:50:00Z">
        <w:r w:rsidR="003059F4">
          <w:rPr>
            <w:rFonts w:hint="eastAsia"/>
          </w:rPr>
          <w:t>）</w:t>
        </w:r>
      </w:ins>
      <w:del w:id="13" w:author="MA34311" w:date="2022-05-21T19:50:00Z">
        <w:r w:rsidDel="003059F4">
          <w:rPr>
            <w:rFonts w:hint="eastAsia"/>
          </w:rPr>
          <w:delText>）</w:delText>
        </w:r>
      </w:del>
      <w:r>
        <w:rPr>
          <w:rFonts w:hint="eastAsia"/>
        </w:rPr>
        <w:t>Swagger</w:t>
      </w:r>
      <w:r>
        <w:rPr>
          <w:rFonts w:hint="eastAsia"/>
        </w:rPr>
        <w:t>：提供了具有网页样式的</w:t>
      </w:r>
      <w:r>
        <w:rPr>
          <w:rFonts w:hint="eastAsia"/>
        </w:rPr>
        <w:t>WEB</w:t>
      </w:r>
      <w:r>
        <w:rPr>
          <w:rFonts w:hint="eastAsia"/>
        </w:rPr>
        <w:t>应用服务。本项目中使用</w:t>
      </w:r>
      <w:r>
        <w:rPr>
          <w:rFonts w:hint="eastAsia"/>
        </w:rPr>
        <w:t>Swagger</w:t>
      </w:r>
      <w:r>
        <w:rPr>
          <w:rFonts w:hint="eastAsia"/>
        </w:rPr>
        <w:t>测试后端提供的接口，与</w:t>
      </w:r>
      <w:r>
        <w:rPr>
          <w:rFonts w:hint="eastAsia"/>
        </w:rPr>
        <w:t>Postman</w:t>
      </w:r>
      <w:r>
        <w:rPr>
          <w:rFonts w:hint="eastAsia"/>
        </w:rPr>
        <w:t>功能类似，作为对比。</w:t>
      </w:r>
    </w:p>
    <w:p w14:paraId="18082054" w14:textId="77777777" w:rsidR="00601120" w:rsidRDefault="003B7C6C">
      <w:pPr>
        <w:pStyle w:val="ab"/>
      </w:pPr>
      <w:r>
        <w:rPr>
          <w:rFonts w:hint="eastAsia"/>
        </w:rPr>
        <w:t>（</w:t>
      </w:r>
      <w:r>
        <w:rPr>
          <w:rFonts w:hint="eastAsia"/>
        </w:rPr>
        <w:t>5</w:t>
      </w:r>
      <w:r>
        <w:rPr>
          <w:rFonts w:hint="eastAsia"/>
        </w:rPr>
        <w:t>）</w:t>
      </w:r>
      <w:r>
        <w:rPr>
          <w:rFonts w:hint="eastAsia"/>
        </w:rPr>
        <w:t>MyBatis</w:t>
      </w:r>
      <w:r>
        <w:rPr>
          <w:rFonts w:hint="eastAsia"/>
        </w:rPr>
        <w:t>：是一个基于</w:t>
      </w:r>
      <w:r>
        <w:rPr>
          <w:rFonts w:hint="eastAsia"/>
        </w:rPr>
        <w:t>Java</w:t>
      </w:r>
      <w:r>
        <w:rPr>
          <w:rFonts w:hint="eastAsia"/>
        </w:rPr>
        <w:t>的持久层框架。本项目中使用</w:t>
      </w:r>
      <w:r>
        <w:rPr>
          <w:rFonts w:hint="eastAsia"/>
        </w:rPr>
        <w:t>MyBatis</w:t>
      </w:r>
      <w:r>
        <w:rPr>
          <w:rFonts w:hint="eastAsia"/>
        </w:rPr>
        <w:t>来简化复杂的</w:t>
      </w:r>
      <w:r>
        <w:rPr>
          <w:rFonts w:hint="eastAsia"/>
        </w:rPr>
        <w:t>sql</w:t>
      </w:r>
      <w:r>
        <w:rPr>
          <w:rFonts w:hint="eastAsia"/>
        </w:rPr>
        <w:t>语句。</w:t>
      </w:r>
    </w:p>
    <w:p w14:paraId="0ACCE606" w14:textId="77777777" w:rsidR="00601120" w:rsidRDefault="003B7C6C">
      <w:pPr>
        <w:pStyle w:val="ab"/>
      </w:pPr>
      <w:r>
        <w:rPr>
          <w:rFonts w:hint="eastAsia"/>
        </w:rPr>
        <w:t>（</w:t>
      </w:r>
      <w:r>
        <w:rPr>
          <w:rFonts w:hint="eastAsia"/>
        </w:rPr>
        <w:t>6</w:t>
      </w:r>
      <w:r>
        <w:rPr>
          <w:rFonts w:hint="eastAsia"/>
        </w:rPr>
        <w:t>）</w:t>
      </w:r>
      <w:r>
        <w:rPr>
          <w:rFonts w:hint="eastAsia"/>
        </w:rPr>
        <w:t>MyBatis-plus</w:t>
      </w:r>
      <w:r>
        <w:rPr>
          <w:rFonts w:hint="eastAsia"/>
        </w:rPr>
        <w:t>：是一个</w:t>
      </w:r>
      <w:r>
        <w:rPr>
          <w:rFonts w:hint="eastAsia"/>
        </w:rPr>
        <w:t xml:space="preserve"> MyBatis</w:t>
      </w:r>
      <w:r>
        <w:rPr>
          <w:rFonts w:hint="eastAsia"/>
        </w:rPr>
        <w:t>的增强工具，在</w:t>
      </w:r>
      <w:r>
        <w:rPr>
          <w:rFonts w:hint="eastAsia"/>
        </w:rPr>
        <w:t xml:space="preserve"> MyBatis </w:t>
      </w:r>
      <w:r>
        <w:rPr>
          <w:rFonts w:hint="eastAsia"/>
        </w:rPr>
        <w:t>的基础上只做增强不做改变，为简化开发、提高效率而生。本项目使用中</w:t>
      </w:r>
      <w:r>
        <w:rPr>
          <w:rFonts w:hint="eastAsia"/>
        </w:rPr>
        <w:t>MyBatis</w:t>
      </w:r>
      <w:r>
        <w:rPr>
          <w:rFonts w:hint="eastAsia"/>
        </w:rPr>
        <w:t>简化复杂的</w:t>
      </w:r>
      <w:r>
        <w:rPr>
          <w:rFonts w:hint="eastAsia"/>
        </w:rPr>
        <w:t>SQL</w:t>
      </w:r>
      <w:r>
        <w:rPr>
          <w:rFonts w:hint="eastAsia"/>
        </w:rPr>
        <w:t>语句。</w:t>
      </w:r>
    </w:p>
    <w:p w14:paraId="71A12DCC" w14:textId="77777777" w:rsidR="00601120" w:rsidRDefault="003B7C6C">
      <w:pPr>
        <w:pStyle w:val="ab"/>
      </w:pPr>
      <w:r>
        <w:rPr>
          <w:rFonts w:hint="eastAsia"/>
        </w:rPr>
        <w:t>（</w:t>
      </w:r>
      <w:r>
        <w:rPr>
          <w:rFonts w:hint="eastAsia"/>
        </w:rPr>
        <w:t>7</w:t>
      </w:r>
      <w:r>
        <w:rPr>
          <w:rFonts w:hint="eastAsia"/>
        </w:rPr>
        <w:t>）</w:t>
      </w:r>
      <w:r>
        <w:rPr>
          <w:rFonts w:hint="eastAsia"/>
        </w:rPr>
        <w:t>V</w:t>
      </w:r>
      <w:r>
        <w:t>elocity</w:t>
      </w:r>
      <w:r>
        <w:rPr>
          <w:rFonts w:hint="eastAsia"/>
        </w:rPr>
        <w:t>：是一个基于</w:t>
      </w:r>
      <w:r>
        <w:rPr>
          <w:rFonts w:hint="eastAsia"/>
        </w:rPr>
        <w:t>java</w:t>
      </w:r>
      <w:r>
        <w:rPr>
          <w:rFonts w:hint="eastAsia"/>
        </w:rPr>
        <w:t>的模板引擎。本项目中将</w:t>
      </w:r>
      <w:r>
        <w:rPr>
          <w:rFonts w:hint="eastAsia"/>
        </w:rPr>
        <w:t>V</w:t>
      </w:r>
      <w:r>
        <w:t>elocity</w:t>
      </w:r>
      <w:r>
        <w:rPr>
          <w:rFonts w:hint="eastAsia"/>
        </w:rPr>
        <w:t>与</w:t>
      </w:r>
      <w:r>
        <w:rPr>
          <w:rFonts w:hint="eastAsia"/>
        </w:rPr>
        <w:t>MyBatis-plus</w:t>
      </w:r>
      <w:r>
        <w:rPr>
          <w:rFonts w:hint="eastAsia"/>
        </w:rPr>
        <w:t>结合，作为代码生成器来使用。</w:t>
      </w:r>
    </w:p>
    <w:p w14:paraId="4F66DF19" w14:textId="77777777" w:rsidR="00601120" w:rsidRDefault="003B7C6C">
      <w:pPr>
        <w:pStyle w:val="ab"/>
      </w:pPr>
      <w:r>
        <w:rPr>
          <w:rFonts w:hint="eastAsia"/>
        </w:rPr>
        <w:t>（</w:t>
      </w:r>
      <w:r>
        <w:rPr>
          <w:rFonts w:hint="eastAsia"/>
        </w:rPr>
        <w:t>8</w:t>
      </w:r>
      <w:r>
        <w:rPr>
          <w:rFonts w:hint="eastAsia"/>
        </w:rPr>
        <w:t>）</w:t>
      </w:r>
      <w:r>
        <w:rPr>
          <w:rFonts w:hint="eastAsia"/>
        </w:rPr>
        <w:t>D</w:t>
      </w:r>
      <w:r>
        <w:t>evtools</w:t>
      </w:r>
      <w:r>
        <w:rPr>
          <w:rFonts w:hint="eastAsia"/>
        </w:rPr>
        <w:t>：是</w:t>
      </w:r>
      <w:r>
        <w:rPr>
          <w:rFonts w:hint="eastAsia"/>
        </w:rPr>
        <w:t>SpringBoot</w:t>
      </w:r>
      <w:r>
        <w:rPr>
          <w:rFonts w:hint="eastAsia"/>
        </w:rPr>
        <w:t>热部署工具。本项目中使用其快速运行后端项目（保存即可运行，不需要重启）。</w:t>
      </w:r>
    </w:p>
    <w:p w14:paraId="3889A2D1" w14:textId="77777777" w:rsidR="00601120" w:rsidRDefault="003B7C6C">
      <w:pPr>
        <w:pStyle w:val="ab"/>
      </w:pPr>
      <w:r>
        <w:rPr>
          <w:rFonts w:hint="eastAsia"/>
        </w:rPr>
        <w:t>（</w:t>
      </w:r>
      <w:r>
        <w:rPr>
          <w:rFonts w:hint="eastAsia"/>
        </w:rPr>
        <w:t>9</w:t>
      </w:r>
      <w:r>
        <w:rPr>
          <w:rFonts w:hint="eastAsia"/>
        </w:rPr>
        <w:t>）</w:t>
      </w:r>
      <w:r>
        <w:rPr>
          <w:rFonts w:hint="eastAsia"/>
        </w:rPr>
        <w:t>Hutool</w:t>
      </w:r>
      <w:r>
        <w:rPr>
          <w:rFonts w:hint="eastAsia"/>
        </w:rPr>
        <w:t>：是轻量的</w:t>
      </w:r>
      <w:r>
        <w:rPr>
          <w:rFonts w:hint="eastAsia"/>
        </w:rPr>
        <w:t>Java</w:t>
      </w:r>
      <w:r>
        <w:rPr>
          <w:rFonts w:hint="eastAsia"/>
        </w:rPr>
        <w:t>工具类库。本项目主要调用其函数进行开发。</w:t>
      </w:r>
    </w:p>
    <w:p w14:paraId="1337F283" w14:textId="77777777" w:rsidR="00601120" w:rsidRDefault="003B7C6C">
      <w:pPr>
        <w:pStyle w:val="ab"/>
      </w:pPr>
      <w:r>
        <w:rPr>
          <w:rFonts w:hint="eastAsia"/>
        </w:rPr>
        <w:t>（</w:t>
      </w:r>
      <w:r>
        <w:rPr>
          <w:rFonts w:hint="eastAsia"/>
        </w:rPr>
        <w:t>10</w:t>
      </w:r>
      <w:r>
        <w:rPr>
          <w:rFonts w:hint="eastAsia"/>
        </w:rPr>
        <w:t>）</w:t>
      </w:r>
      <w:r>
        <w:rPr>
          <w:rFonts w:hint="eastAsia"/>
        </w:rPr>
        <w:t>JWT</w:t>
      </w:r>
      <w:r>
        <w:rPr>
          <w:rFonts w:hint="eastAsia"/>
        </w:rPr>
        <w:t>：是一种用于前后端之间传递安全信息表述性声明规范。本项目中主要使用其进行用户登录的鉴权。</w:t>
      </w:r>
    </w:p>
    <w:p w14:paraId="645F431C" w14:textId="77777777" w:rsidR="00601120" w:rsidRDefault="003B7C6C">
      <w:pPr>
        <w:pStyle w:val="a9"/>
        <w:jc w:val="both"/>
      </w:pPr>
      <w:r>
        <w:rPr>
          <w:rFonts w:hint="eastAsia"/>
        </w:rPr>
        <w:t>5.数据库设计</w:t>
      </w:r>
    </w:p>
    <w:p w14:paraId="359E79DD" w14:textId="77777777" w:rsidR="00601120" w:rsidRDefault="003B7C6C">
      <w:pPr>
        <w:pStyle w:val="ab"/>
        <w:rPr>
          <w:rFonts w:asciiTheme="minorEastAsia" w:eastAsiaTheme="minorEastAsia" w:hAnsiTheme="minorEastAsia"/>
        </w:rPr>
      </w:pPr>
      <w:r>
        <w:rPr>
          <w:rFonts w:hint="eastAsia"/>
        </w:rPr>
        <w:t>主要是使用</w:t>
      </w:r>
      <w:r>
        <w:rPr>
          <w:rFonts w:hint="eastAsia"/>
        </w:rPr>
        <w:t>Mybatis</w:t>
      </w:r>
      <w:r>
        <w:rPr>
          <w:rFonts w:hint="eastAsia"/>
        </w:rPr>
        <w:t>框架来连接</w:t>
      </w:r>
      <w:r>
        <w:rPr>
          <w:rFonts w:hint="eastAsia"/>
        </w:rPr>
        <w:t>MySQL</w:t>
      </w:r>
      <w:r>
        <w:rPr>
          <w:rFonts w:hint="eastAsia"/>
        </w:rPr>
        <w:t>数据库。建立了</w:t>
      </w:r>
      <w:r>
        <w:rPr>
          <w:rFonts w:hint="eastAsia"/>
        </w:rPr>
        <w:t>user</w:t>
      </w:r>
      <w:r>
        <w:rPr>
          <w:rFonts w:hint="eastAsia"/>
        </w:rPr>
        <w:t>表（存储用户信息）、</w:t>
      </w:r>
      <w:r>
        <w:rPr>
          <w:rFonts w:hint="eastAsia"/>
        </w:rPr>
        <w:t>relation</w:t>
      </w:r>
      <w:r>
        <w:rPr>
          <w:rFonts w:hint="eastAsia"/>
        </w:rPr>
        <w:t>表（存储关注粉丝关系信息）、</w:t>
      </w:r>
      <w:r>
        <w:rPr>
          <w:rFonts w:hint="eastAsia"/>
        </w:rPr>
        <w:t>section</w:t>
      </w:r>
      <w:r>
        <w:rPr>
          <w:rFonts w:hint="eastAsia"/>
        </w:rPr>
        <w:t>表（存储板块信息）、</w:t>
      </w:r>
      <w:r>
        <w:rPr>
          <w:rFonts w:hint="eastAsia"/>
        </w:rPr>
        <w:t>post</w:t>
      </w:r>
      <w:r>
        <w:rPr>
          <w:rFonts w:hint="eastAsia"/>
        </w:rPr>
        <w:t>表（存储帖子信息），</w:t>
      </w:r>
      <w:r>
        <w:rPr>
          <w:rFonts w:hint="eastAsia"/>
        </w:rPr>
        <w:t>comment</w:t>
      </w:r>
      <w:r>
        <w:rPr>
          <w:rFonts w:hint="eastAsia"/>
        </w:rPr>
        <w:t>表（存储通知信息）、</w:t>
      </w:r>
      <w:r>
        <w:rPr>
          <w:rFonts w:hint="eastAsia"/>
        </w:rPr>
        <w:t>notice</w:t>
      </w:r>
      <w:r>
        <w:rPr>
          <w:rFonts w:hint="eastAsia"/>
        </w:rPr>
        <w:t>表（存储通知信息）等表单。</w:t>
      </w:r>
    </w:p>
    <w:p w14:paraId="1BB5F452" w14:textId="77777777" w:rsidR="00601120" w:rsidRDefault="003B7C6C">
      <w:pPr>
        <w:pStyle w:val="aa"/>
        <w:jc w:val="both"/>
        <w:rPr>
          <w:rFonts w:eastAsia="黑体"/>
        </w:rPr>
      </w:pPr>
      <w:r>
        <w:rPr>
          <w:rFonts w:ascii="黑体" w:eastAsia="黑体" w:hAnsi="黑体" w:hint="eastAsia"/>
          <w:b w:val="0"/>
        </w:rPr>
        <w:t>5</w:t>
      </w:r>
      <w:r>
        <w:rPr>
          <w:rFonts w:ascii="黑体" w:eastAsia="黑体" w:hAnsi="黑体"/>
          <w:b w:val="0"/>
        </w:rPr>
        <w:t>.1</w:t>
      </w:r>
      <w:r>
        <w:rPr>
          <w:rFonts w:ascii="黑体" w:eastAsia="黑体" w:hAnsi="黑体" w:hint="eastAsia"/>
          <w:b w:val="0"/>
        </w:rPr>
        <w:t xml:space="preserve"> 表单设计</w:t>
      </w:r>
    </w:p>
    <w:p w14:paraId="2E6AA9E2" w14:textId="77777777" w:rsidR="00601120" w:rsidRDefault="003B7C6C">
      <w:pPr>
        <w:spacing w:line="360" w:lineRule="auto"/>
        <w:ind w:firstLineChars="200" w:firstLine="480"/>
        <w:rPr>
          <w:rFonts w:asciiTheme="minorEastAsia" w:eastAsiaTheme="minorEastAsia" w:hAnsiTheme="minorEastAsia"/>
        </w:rPr>
      </w:pPr>
      <w:r>
        <w:rPr>
          <w:rStyle w:val="Char0"/>
          <w:rFonts w:hint="eastAsia"/>
        </w:rPr>
        <w:t>各表单列名、属性、类型如下表</w:t>
      </w:r>
      <w:r>
        <w:rPr>
          <w:rStyle w:val="Char0"/>
          <w:rFonts w:hint="eastAsia"/>
        </w:rPr>
        <w:t>1-6</w:t>
      </w:r>
      <w:r>
        <w:rPr>
          <w:rStyle w:val="Char0"/>
          <w:rFonts w:hint="eastAsia"/>
        </w:rPr>
        <w:t>所示。各表单之间的外键、主键联系如下图图</w:t>
      </w:r>
      <w:r>
        <w:rPr>
          <w:rStyle w:val="Char0"/>
          <w:rFonts w:hint="eastAsia"/>
        </w:rPr>
        <w:t>1</w:t>
      </w:r>
      <w:r>
        <w:rPr>
          <w:rStyle w:val="Char0"/>
          <w:rFonts w:hint="eastAsia"/>
        </w:rPr>
        <w:t>所示</w:t>
      </w:r>
      <w:r>
        <w:rPr>
          <w:rFonts w:asciiTheme="minorEastAsia" w:eastAsiaTheme="minorEastAsia" w:hAnsiTheme="minorEastAsia" w:hint="eastAsia"/>
        </w:rPr>
        <w:t>。</w:t>
      </w:r>
    </w:p>
    <w:p w14:paraId="4D041081" w14:textId="77777777" w:rsidR="00601120" w:rsidRDefault="00601120">
      <w:pPr>
        <w:spacing w:line="360" w:lineRule="auto"/>
        <w:ind w:firstLineChars="200" w:firstLine="480"/>
        <w:rPr>
          <w:rFonts w:asciiTheme="minorEastAsia" w:eastAsiaTheme="minorEastAsia" w:hAnsiTheme="minorEastAsia"/>
        </w:rPr>
      </w:pPr>
    </w:p>
    <w:p w14:paraId="2FF9F0B1" w14:textId="77777777" w:rsidR="00601120" w:rsidRDefault="003B7C6C">
      <w:pPr>
        <w:spacing w:line="360" w:lineRule="auto"/>
        <w:jc w:val="center"/>
        <w:rPr>
          <w:rFonts w:ascii="黑体" w:eastAsia="黑体" w:hAnsi="宋体"/>
          <w:szCs w:val="21"/>
        </w:rPr>
      </w:pPr>
      <w:commentRangeStart w:id="14"/>
      <w:r>
        <w:rPr>
          <w:rFonts w:ascii="黑体" w:eastAsia="黑体" w:hAnsi="黑体" w:hint="eastAsia"/>
          <w:b/>
          <w:szCs w:val="21"/>
        </w:rPr>
        <w:t>图1  表单关系</w:t>
      </w:r>
      <w:commentRangeEnd w:id="14"/>
      <w:r w:rsidR="003059F4">
        <w:rPr>
          <w:rStyle w:val="ad"/>
        </w:rPr>
        <w:commentReference w:id="14"/>
      </w:r>
    </w:p>
    <w:p w14:paraId="22938940" w14:textId="77777777" w:rsidR="00601120" w:rsidRDefault="003B7C6C">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114300" distR="114300" wp14:anchorId="301E7A9C" wp14:editId="1C528E9D">
            <wp:extent cx="5273040" cy="5854065"/>
            <wp:effectExtent l="0" t="0" r="0" b="13335"/>
            <wp:docPr id="15" name="图片 15" descr="表单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单关系"/>
                    <pic:cNvPicPr>
                      <a:picLocks noChangeAspect="1"/>
                    </pic:cNvPicPr>
                  </pic:nvPicPr>
                  <pic:blipFill>
                    <a:blip r:embed="rId15"/>
                    <a:stretch>
                      <a:fillRect/>
                    </a:stretch>
                  </pic:blipFill>
                  <pic:spPr>
                    <a:xfrm>
                      <a:off x="0" y="0"/>
                      <a:ext cx="5273040" cy="5854065"/>
                    </a:xfrm>
                    <a:prstGeom prst="rect">
                      <a:avLst/>
                    </a:prstGeom>
                  </pic:spPr>
                </pic:pic>
              </a:graphicData>
            </a:graphic>
          </wp:inline>
        </w:drawing>
      </w:r>
    </w:p>
    <w:p w14:paraId="110512A7" w14:textId="77777777" w:rsidR="00601120" w:rsidRDefault="00601120">
      <w:pPr>
        <w:spacing w:line="360" w:lineRule="auto"/>
        <w:jc w:val="center"/>
        <w:rPr>
          <w:rFonts w:asciiTheme="minorEastAsia" w:eastAsiaTheme="minorEastAsia" w:hAnsiTheme="minorEastAsia"/>
        </w:rPr>
      </w:pPr>
    </w:p>
    <w:p w14:paraId="0AA93F34" w14:textId="77777777" w:rsidR="00601120" w:rsidRDefault="00601120">
      <w:pPr>
        <w:spacing w:line="360" w:lineRule="auto"/>
        <w:jc w:val="center"/>
        <w:rPr>
          <w:rFonts w:ascii="黑体" w:eastAsia="黑体" w:hAnsi="黑体"/>
          <w:b/>
          <w:szCs w:val="21"/>
        </w:rPr>
      </w:pPr>
    </w:p>
    <w:p w14:paraId="19EA59A7" w14:textId="77777777" w:rsidR="00601120" w:rsidRDefault="003B7C6C">
      <w:pPr>
        <w:spacing w:line="360" w:lineRule="auto"/>
        <w:jc w:val="center"/>
        <w:rPr>
          <w:b/>
          <w:szCs w:val="21"/>
        </w:rPr>
      </w:pPr>
      <w:r>
        <w:rPr>
          <w:rFonts w:ascii="黑体" w:eastAsia="黑体" w:hAnsi="黑体" w:hint="eastAsia"/>
          <w:b/>
          <w:szCs w:val="21"/>
        </w:rPr>
        <w:t>表1  user表</w:t>
      </w:r>
    </w:p>
    <w:tbl>
      <w:tblPr>
        <w:tblW w:w="6946" w:type="dxa"/>
        <w:jc w:val="center"/>
        <w:tblBorders>
          <w:top w:val="single" w:sz="4" w:space="0" w:color="auto"/>
          <w:left w:val="single" w:sz="4" w:space="0" w:color="auto"/>
          <w:bottom w:val="single" w:sz="4" w:space="0" w:color="auto"/>
          <w:right w:val="single" w:sz="4" w:space="0" w:color="auto"/>
          <w:insideH w:val="single" w:sz="6" w:space="0" w:color="000000"/>
        </w:tblBorders>
        <w:tblLayout w:type="fixed"/>
        <w:tblLook w:val="04A0" w:firstRow="1" w:lastRow="0" w:firstColumn="1" w:lastColumn="0" w:noHBand="0" w:noVBand="1"/>
      </w:tblPr>
      <w:tblGrid>
        <w:gridCol w:w="2258"/>
        <w:gridCol w:w="2344"/>
        <w:gridCol w:w="2344"/>
      </w:tblGrid>
      <w:tr w:rsidR="00601120" w14:paraId="15E3F770" w14:textId="77777777">
        <w:trPr>
          <w:jc w:val="center"/>
        </w:trPr>
        <w:tc>
          <w:tcPr>
            <w:tcW w:w="2258" w:type="dxa"/>
          </w:tcPr>
          <w:p w14:paraId="4E7E1224" w14:textId="77777777" w:rsidR="00601120" w:rsidRDefault="003B7C6C">
            <w:pPr>
              <w:pStyle w:val="10"/>
            </w:pPr>
            <w:r>
              <w:rPr>
                <w:rFonts w:hint="eastAsia"/>
              </w:rPr>
              <w:t>属性名</w:t>
            </w:r>
          </w:p>
        </w:tc>
        <w:tc>
          <w:tcPr>
            <w:tcW w:w="2344" w:type="dxa"/>
          </w:tcPr>
          <w:p w14:paraId="558ACAF0" w14:textId="77777777" w:rsidR="00601120" w:rsidRDefault="003B7C6C">
            <w:pPr>
              <w:pStyle w:val="10"/>
            </w:pPr>
            <w:r>
              <w:rPr>
                <w:rFonts w:hint="eastAsia"/>
              </w:rPr>
              <w:t>类型</w:t>
            </w:r>
          </w:p>
        </w:tc>
        <w:tc>
          <w:tcPr>
            <w:tcW w:w="2344" w:type="dxa"/>
          </w:tcPr>
          <w:p w14:paraId="48984D8D" w14:textId="77777777" w:rsidR="00601120" w:rsidRDefault="003B7C6C">
            <w:pPr>
              <w:pStyle w:val="10"/>
            </w:pPr>
            <w:r>
              <w:rPr>
                <w:rFonts w:hint="eastAsia"/>
              </w:rPr>
              <w:t>说明</w:t>
            </w:r>
          </w:p>
        </w:tc>
      </w:tr>
      <w:tr w:rsidR="00601120" w14:paraId="6AE6DB5D" w14:textId="77777777">
        <w:trPr>
          <w:jc w:val="center"/>
        </w:trPr>
        <w:tc>
          <w:tcPr>
            <w:tcW w:w="2258" w:type="dxa"/>
            <w:tcBorders>
              <w:bottom w:val="nil"/>
            </w:tcBorders>
          </w:tcPr>
          <w:p w14:paraId="659835AA" w14:textId="77777777" w:rsidR="00601120" w:rsidRDefault="003B7C6C">
            <w:pPr>
              <w:pStyle w:val="10"/>
            </w:pPr>
            <w:r>
              <w:rPr>
                <w:rFonts w:hint="eastAsia"/>
              </w:rPr>
              <w:t>id</w:t>
            </w:r>
          </w:p>
        </w:tc>
        <w:tc>
          <w:tcPr>
            <w:tcW w:w="2344" w:type="dxa"/>
            <w:tcBorders>
              <w:bottom w:val="nil"/>
            </w:tcBorders>
          </w:tcPr>
          <w:p w14:paraId="1B4F9A85" w14:textId="77777777" w:rsidR="00601120" w:rsidRDefault="003B7C6C">
            <w:pPr>
              <w:pStyle w:val="10"/>
            </w:pPr>
            <w:r>
              <w:rPr>
                <w:rFonts w:hint="eastAsia"/>
              </w:rPr>
              <w:t>int</w:t>
            </w:r>
          </w:p>
        </w:tc>
        <w:tc>
          <w:tcPr>
            <w:tcW w:w="2344" w:type="dxa"/>
            <w:tcBorders>
              <w:bottom w:val="nil"/>
            </w:tcBorders>
          </w:tcPr>
          <w:p w14:paraId="57E79909" w14:textId="77777777" w:rsidR="00601120" w:rsidRDefault="003B7C6C">
            <w:pPr>
              <w:pStyle w:val="10"/>
            </w:pPr>
            <w:r>
              <w:rPr>
                <w:rFonts w:hint="eastAsia"/>
              </w:rPr>
              <w:t>用户</w:t>
            </w:r>
            <w:r>
              <w:rPr>
                <w:rFonts w:hint="eastAsia"/>
              </w:rPr>
              <w:t>ID</w:t>
            </w:r>
          </w:p>
        </w:tc>
      </w:tr>
      <w:tr w:rsidR="00601120" w14:paraId="087F9149" w14:textId="77777777">
        <w:trPr>
          <w:jc w:val="center"/>
        </w:trPr>
        <w:tc>
          <w:tcPr>
            <w:tcW w:w="2258" w:type="dxa"/>
            <w:tcBorders>
              <w:top w:val="nil"/>
              <w:bottom w:val="nil"/>
            </w:tcBorders>
          </w:tcPr>
          <w:p w14:paraId="357A6A9C" w14:textId="77777777" w:rsidR="00601120" w:rsidRDefault="003B7C6C">
            <w:pPr>
              <w:pStyle w:val="10"/>
            </w:pPr>
            <w:r>
              <w:rPr>
                <w:rFonts w:hint="eastAsia"/>
              </w:rPr>
              <w:t>authority</w:t>
            </w:r>
          </w:p>
        </w:tc>
        <w:tc>
          <w:tcPr>
            <w:tcW w:w="2344" w:type="dxa"/>
            <w:tcBorders>
              <w:top w:val="nil"/>
              <w:bottom w:val="nil"/>
            </w:tcBorders>
          </w:tcPr>
          <w:p w14:paraId="3458A4D6" w14:textId="77777777" w:rsidR="00601120" w:rsidRDefault="003B7C6C">
            <w:pPr>
              <w:pStyle w:val="10"/>
            </w:pPr>
            <w:r>
              <w:rPr>
                <w:rFonts w:hint="eastAsia"/>
              </w:rPr>
              <w:t>int</w:t>
            </w:r>
          </w:p>
        </w:tc>
        <w:tc>
          <w:tcPr>
            <w:tcW w:w="2344" w:type="dxa"/>
            <w:tcBorders>
              <w:top w:val="nil"/>
              <w:bottom w:val="nil"/>
            </w:tcBorders>
          </w:tcPr>
          <w:p w14:paraId="47B86821" w14:textId="77777777" w:rsidR="00601120" w:rsidRDefault="003B7C6C">
            <w:pPr>
              <w:pStyle w:val="10"/>
            </w:pPr>
            <w:r>
              <w:rPr>
                <w:rFonts w:hint="eastAsia"/>
              </w:rPr>
              <w:t>权限</w:t>
            </w:r>
          </w:p>
        </w:tc>
      </w:tr>
      <w:tr w:rsidR="00601120" w14:paraId="4819B061" w14:textId="77777777">
        <w:trPr>
          <w:jc w:val="center"/>
        </w:trPr>
        <w:tc>
          <w:tcPr>
            <w:tcW w:w="2258" w:type="dxa"/>
            <w:tcBorders>
              <w:top w:val="nil"/>
              <w:bottom w:val="nil"/>
            </w:tcBorders>
          </w:tcPr>
          <w:p w14:paraId="20F54216" w14:textId="77777777" w:rsidR="00601120" w:rsidRDefault="003B7C6C">
            <w:pPr>
              <w:pStyle w:val="10"/>
            </w:pPr>
            <w:r>
              <w:rPr>
                <w:rFonts w:hint="eastAsia"/>
              </w:rPr>
              <w:t>school_number</w:t>
            </w:r>
          </w:p>
        </w:tc>
        <w:tc>
          <w:tcPr>
            <w:tcW w:w="2344" w:type="dxa"/>
            <w:tcBorders>
              <w:top w:val="nil"/>
              <w:bottom w:val="nil"/>
            </w:tcBorders>
          </w:tcPr>
          <w:p w14:paraId="7BF5120B" w14:textId="77777777" w:rsidR="00601120" w:rsidRDefault="003B7C6C">
            <w:pPr>
              <w:pStyle w:val="10"/>
            </w:pPr>
            <w:r>
              <w:rPr>
                <w:rFonts w:hint="eastAsia"/>
              </w:rPr>
              <w:t>varchar</w:t>
            </w:r>
          </w:p>
        </w:tc>
        <w:tc>
          <w:tcPr>
            <w:tcW w:w="2344" w:type="dxa"/>
            <w:tcBorders>
              <w:top w:val="nil"/>
              <w:bottom w:val="nil"/>
            </w:tcBorders>
          </w:tcPr>
          <w:p w14:paraId="03C217DA" w14:textId="77777777" w:rsidR="00601120" w:rsidRDefault="003B7C6C">
            <w:pPr>
              <w:pStyle w:val="10"/>
            </w:pPr>
            <w:r>
              <w:rPr>
                <w:rFonts w:hint="eastAsia"/>
              </w:rPr>
              <w:t>学号</w:t>
            </w:r>
          </w:p>
        </w:tc>
      </w:tr>
      <w:tr w:rsidR="00601120" w14:paraId="4CA0C65D" w14:textId="77777777">
        <w:trPr>
          <w:jc w:val="center"/>
        </w:trPr>
        <w:tc>
          <w:tcPr>
            <w:tcW w:w="2258" w:type="dxa"/>
            <w:tcBorders>
              <w:top w:val="nil"/>
              <w:bottom w:val="nil"/>
            </w:tcBorders>
          </w:tcPr>
          <w:p w14:paraId="1C905D32" w14:textId="77777777" w:rsidR="00601120" w:rsidRDefault="003B7C6C">
            <w:pPr>
              <w:pStyle w:val="10"/>
            </w:pPr>
            <w:r>
              <w:rPr>
                <w:rFonts w:hint="eastAsia"/>
              </w:rPr>
              <w:t>username</w:t>
            </w:r>
          </w:p>
        </w:tc>
        <w:tc>
          <w:tcPr>
            <w:tcW w:w="2344" w:type="dxa"/>
            <w:tcBorders>
              <w:top w:val="nil"/>
              <w:bottom w:val="nil"/>
            </w:tcBorders>
          </w:tcPr>
          <w:p w14:paraId="6954067A" w14:textId="77777777" w:rsidR="00601120" w:rsidRDefault="003B7C6C">
            <w:pPr>
              <w:pStyle w:val="10"/>
            </w:pPr>
            <w:r>
              <w:rPr>
                <w:rFonts w:hint="eastAsia"/>
              </w:rPr>
              <w:t>varchar</w:t>
            </w:r>
          </w:p>
        </w:tc>
        <w:tc>
          <w:tcPr>
            <w:tcW w:w="2344" w:type="dxa"/>
            <w:tcBorders>
              <w:top w:val="nil"/>
              <w:bottom w:val="nil"/>
            </w:tcBorders>
          </w:tcPr>
          <w:p w14:paraId="578962D1" w14:textId="77777777" w:rsidR="00601120" w:rsidRDefault="003B7C6C">
            <w:pPr>
              <w:pStyle w:val="10"/>
            </w:pPr>
            <w:r>
              <w:rPr>
                <w:rFonts w:hint="eastAsia"/>
              </w:rPr>
              <w:t>用户名</w:t>
            </w:r>
          </w:p>
        </w:tc>
      </w:tr>
      <w:tr w:rsidR="00601120" w14:paraId="0EAE5AAB" w14:textId="77777777">
        <w:trPr>
          <w:jc w:val="center"/>
        </w:trPr>
        <w:tc>
          <w:tcPr>
            <w:tcW w:w="2258" w:type="dxa"/>
            <w:tcBorders>
              <w:top w:val="nil"/>
              <w:bottom w:val="nil"/>
            </w:tcBorders>
          </w:tcPr>
          <w:p w14:paraId="4EE6C0D7" w14:textId="77777777" w:rsidR="00601120" w:rsidRDefault="003B7C6C">
            <w:pPr>
              <w:pStyle w:val="10"/>
            </w:pPr>
            <w:r>
              <w:rPr>
                <w:rFonts w:hint="eastAsia"/>
              </w:rPr>
              <w:t>password</w:t>
            </w:r>
          </w:p>
        </w:tc>
        <w:tc>
          <w:tcPr>
            <w:tcW w:w="2344" w:type="dxa"/>
            <w:tcBorders>
              <w:top w:val="nil"/>
              <w:bottom w:val="nil"/>
            </w:tcBorders>
          </w:tcPr>
          <w:p w14:paraId="0580D6E5" w14:textId="77777777" w:rsidR="00601120" w:rsidRDefault="003B7C6C">
            <w:pPr>
              <w:pStyle w:val="10"/>
            </w:pPr>
            <w:r>
              <w:rPr>
                <w:rFonts w:hint="eastAsia"/>
              </w:rPr>
              <w:t>varchar</w:t>
            </w:r>
          </w:p>
        </w:tc>
        <w:tc>
          <w:tcPr>
            <w:tcW w:w="2344" w:type="dxa"/>
            <w:tcBorders>
              <w:top w:val="nil"/>
              <w:bottom w:val="nil"/>
            </w:tcBorders>
          </w:tcPr>
          <w:p w14:paraId="3AC0BA0D" w14:textId="77777777" w:rsidR="00601120" w:rsidRDefault="003B7C6C">
            <w:pPr>
              <w:pStyle w:val="10"/>
            </w:pPr>
            <w:r>
              <w:rPr>
                <w:rFonts w:hint="eastAsia"/>
              </w:rPr>
              <w:t>密码</w:t>
            </w:r>
          </w:p>
        </w:tc>
      </w:tr>
      <w:tr w:rsidR="00601120" w14:paraId="060FB314" w14:textId="77777777">
        <w:trPr>
          <w:jc w:val="center"/>
        </w:trPr>
        <w:tc>
          <w:tcPr>
            <w:tcW w:w="2258" w:type="dxa"/>
            <w:tcBorders>
              <w:top w:val="nil"/>
              <w:bottom w:val="nil"/>
            </w:tcBorders>
          </w:tcPr>
          <w:p w14:paraId="51D912B5" w14:textId="77777777" w:rsidR="00601120" w:rsidRDefault="003B7C6C">
            <w:pPr>
              <w:pStyle w:val="10"/>
            </w:pPr>
            <w:r>
              <w:rPr>
                <w:rFonts w:hint="eastAsia"/>
              </w:rPr>
              <w:lastRenderedPageBreak/>
              <w:t>avatarUrl</w:t>
            </w:r>
          </w:p>
        </w:tc>
        <w:tc>
          <w:tcPr>
            <w:tcW w:w="2344" w:type="dxa"/>
            <w:tcBorders>
              <w:top w:val="nil"/>
              <w:bottom w:val="nil"/>
            </w:tcBorders>
          </w:tcPr>
          <w:p w14:paraId="0FAF99A0" w14:textId="77777777" w:rsidR="00601120" w:rsidRDefault="003B7C6C">
            <w:pPr>
              <w:pStyle w:val="10"/>
            </w:pPr>
            <w:r>
              <w:rPr>
                <w:rFonts w:hint="eastAsia"/>
              </w:rPr>
              <w:t>varchar</w:t>
            </w:r>
          </w:p>
        </w:tc>
        <w:tc>
          <w:tcPr>
            <w:tcW w:w="2344" w:type="dxa"/>
            <w:tcBorders>
              <w:top w:val="nil"/>
              <w:bottom w:val="nil"/>
            </w:tcBorders>
          </w:tcPr>
          <w:p w14:paraId="5EA549DE" w14:textId="77777777" w:rsidR="00601120" w:rsidRDefault="003B7C6C">
            <w:pPr>
              <w:pStyle w:val="10"/>
            </w:pPr>
            <w:r>
              <w:rPr>
                <w:rFonts w:hint="eastAsia"/>
              </w:rPr>
              <w:t>头像路径</w:t>
            </w:r>
          </w:p>
        </w:tc>
      </w:tr>
      <w:tr w:rsidR="00601120" w14:paraId="26AF0F80" w14:textId="77777777">
        <w:trPr>
          <w:jc w:val="center"/>
        </w:trPr>
        <w:tc>
          <w:tcPr>
            <w:tcW w:w="2258" w:type="dxa"/>
            <w:tcBorders>
              <w:top w:val="nil"/>
              <w:bottom w:val="nil"/>
            </w:tcBorders>
          </w:tcPr>
          <w:p w14:paraId="2355A92F" w14:textId="77777777" w:rsidR="00601120" w:rsidRDefault="003B7C6C">
            <w:pPr>
              <w:pStyle w:val="10"/>
            </w:pPr>
            <w:r>
              <w:rPr>
                <w:rFonts w:hint="eastAsia"/>
              </w:rPr>
              <w:t>comment_number</w:t>
            </w:r>
          </w:p>
        </w:tc>
        <w:tc>
          <w:tcPr>
            <w:tcW w:w="2344" w:type="dxa"/>
            <w:tcBorders>
              <w:top w:val="nil"/>
              <w:bottom w:val="nil"/>
            </w:tcBorders>
          </w:tcPr>
          <w:p w14:paraId="28483C47" w14:textId="77777777" w:rsidR="00601120" w:rsidRDefault="003B7C6C">
            <w:pPr>
              <w:pStyle w:val="10"/>
            </w:pPr>
            <w:r>
              <w:rPr>
                <w:rFonts w:hint="eastAsia"/>
              </w:rPr>
              <w:t>int</w:t>
            </w:r>
          </w:p>
        </w:tc>
        <w:tc>
          <w:tcPr>
            <w:tcW w:w="2344" w:type="dxa"/>
            <w:tcBorders>
              <w:top w:val="nil"/>
              <w:bottom w:val="nil"/>
            </w:tcBorders>
          </w:tcPr>
          <w:p w14:paraId="763D3F37" w14:textId="77777777" w:rsidR="00601120" w:rsidRDefault="003B7C6C">
            <w:pPr>
              <w:pStyle w:val="10"/>
            </w:pPr>
            <w:r>
              <w:rPr>
                <w:rFonts w:hint="eastAsia"/>
              </w:rPr>
              <w:t>评论数</w:t>
            </w:r>
          </w:p>
        </w:tc>
      </w:tr>
      <w:tr w:rsidR="00601120" w14:paraId="380E1431" w14:textId="77777777">
        <w:trPr>
          <w:jc w:val="center"/>
        </w:trPr>
        <w:tc>
          <w:tcPr>
            <w:tcW w:w="2258" w:type="dxa"/>
            <w:tcBorders>
              <w:top w:val="nil"/>
              <w:bottom w:val="nil"/>
            </w:tcBorders>
          </w:tcPr>
          <w:p w14:paraId="24F27858" w14:textId="77777777" w:rsidR="00601120" w:rsidRDefault="003B7C6C">
            <w:pPr>
              <w:pStyle w:val="10"/>
            </w:pPr>
            <w:r>
              <w:rPr>
                <w:rFonts w:hint="eastAsia"/>
              </w:rPr>
              <w:t>last_time</w:t>
            </w:r>
          </w:p>
        </w:tc>
        <w:tc>
          <w:tcPr>
            <w:tcW w:w="2344" w:type="dxa"/>
            <w:tcBorders>
              <w:top w:val="nil"/>
              <w:bottom w:val="nil"/>
            </w:tcBorders>
          </w:tcPr>
          <w:p w14:paraId="04FF8F74" w14:textId="77777777" w:rsidR="00601120" w:rsidRDefault="003B7C6C">
            <w:pPr>
              <w:pStyle w:val="10"/>
            </w:pPr>
            <w:r>
              <w:rPr>
                <w:rFonts w:hint="eastAsia"/>
              </w:rPr>
              <w:t>datetime</w:t>
            </w:r>
          </w:p>
        </w:tc>
        <w:tc>
          <w:tcPr>
            <w:tcW w:w="2344" w:type="dxa"/>
            <w:tcBorders>
              <w:top w:val="nil"/>
              <w:bottom w:val="nil"/>
            </w:tcBorders>
          </w:tcPr>
          <w:p w14:paraId="5B2F138E" w14:textId="77777777" w:rsidR="00601120" w:rsidRDefault="003B7C6C">
            <w:pPr>
              <w:pStyle w:val="10"/>
            </w:pPr>
            <w:r>
              <w:rPr>
                <w:rFonts w:hint="eastAsia"/>
              </w:rPr>
              <w:t>最后活跃时间</w:t>
            </w:r>
          </w:p>
        </w:tc>
      </w:tr>
      <w:tr w:rsidR="00601120" w14:paraId="15F11F9F" w14:textId="77777777">
        <w:trPr>
          <w:jc w:val="center"/>
        </w:trPr>
        <w:tc>
          <w:tcPr>
            <w:tcW w:w="2258" w:type="dxa"/>
            <w:tcBorders>
              <w:top w:val="nil"/>
            </w:tcBorders>
          </w:tcPr>
          <w:p w14:paraId="0F295AF8" w14:textId="77777777" w:rsidR="00601120" w:rsidRDefault="003B7C6C">
            <w:pPr>
              <w:pStyle w:val="10"/>
            </w:pPr>
            <w:r>
              <w:rPr>
                <w:rFonts w:hint="eastAsia"/>
              </w:rPr>
              <w:t>create_time</w:t>
            </w:r>
          </w:p>
        </w:tc>
        <w:tc>
          <w:tcPr>
            <w:tcW w:w="2344" w:type="dxa"/>
            <w:tcBorders>
              <w:top w:val="nil"/>
            </w:tcBorders>
          </w:tcPr>
          <w:p w14:paraId="4093944A" w14:textId="77777777" w:rsidR="00601120" w:rsidRDefault="003B7C6C">
            <w:pPr>
              <w:pStyle w:val="10"/>
            </w:pPr>
            <w:r>
              <w:rPr>
                <w:rFonts w:hint="eastAsia"/>
              </w:rPr>
              <w:t>datetime</w:t>
            </w:r>
          </w:p>
        </w:tc>
        <w:tc>
          <w:tcPr>
            <w:tcW w:w="2344" w:type="dxa"/>
            <w:tcBorders>
              <w:top w:val="nil"/>
            </w:tcBorders>
          </w:tcPr>
          <w:p w14:paraId="78ACBD8F" w14:textId="77777777" w:rsidR="00601120" w:rsidRDefault="003B7C6C">
            <w:pPr>
              <w:pStyle w:val="10"/>
            </w:pPr>
            <w:r>
              <w:rPr>
                <w:rFonts w:hint="eastAsia"/>
              </w:rPr>
              <w:t>创建时间</w:t>
            </w:r>
          </w:p>
        </w:tc>
      </w:tr>
    </w:tbl>
    <w:p w14:paraId="5E56D639" w14:textId="77777777" w:rsidR="00601120" w:rsidRDefault="003B7C6C">
      <w:pPr>
        <w:spacing w:line="360" w:lineRule="auto"/>
        <w:jc w:val="center"/>
        <w:rPr>
          <w:b/>
          <w:szCs w:val="21"/>
        </w:rPr>
      </w:pPr>
      <w:bookmarkStart w:id="15" w:name="OLE_LINK4"/>
      <w:r>
        <w:rPr>
          <w:rFonts w:ascii="黑体" w:eastAsia="黑体" w:hAnsi="黑体" w:hint="eastAsia"/>
          <w:b/>
          <w:szCs w:val="21"/>
        </w:rPr>
        <w:t>表2  relation表</w:t>
      </w:r>
    </w:p>
    <w:tbl>
      <w:tblPr>
        <w:tblW w:w="6946" w:type="dxa"/>
        <w:jc w:val="center"/>
        <w:tblBorders>
          <w:top w:val="single" w:sz="4" w:space="0" w:color="auto"/>
          <w:left w:val="single" w:sz="4" w:space="0" w:color="auto"/>
          <w:bottom w:val="single" w:sz="4" w:space="0" w:color="auto"/>
          <w:right w:val="single" w:sz="4" w:space="0" w:color="auto"/>
          <w:insideH w:val="single" w:sz="6" w:space="0" w:color="000000"/>
        </w:tblBorders>
        <w:tblLayout w:type="fixed"/>
        <w:tblLook w:val="04A0" w:firstRow="1" w:lastRow="0" w:firstColumn="1" w:lastColumn="0" w:noHBand="0" w:noVBand="1"/>
      </w:tblPr>
      <w:tblGrid>
        <w:gridCol w:w="2258"/>
        <w:gridCol w:w="2344"/>
        <w:gridCol w:w="2344"/>
      </w:tblGrid>
      <w:tr w:rsidR="00601120" w14:paraId="53349089" w14:textId="77777777">
        <w:trPr>
          <w:jc w:val="center"/>
        </w:trPr>
        <w:tc>
          <w:tcPr>
            <w:tcW w:w="2258" w:type="dxa"/>
          </w:tcPr>
          <w:p w14:paraId="44654324" w14:textId="77777777" w:rsidR="00601120" w:rsidRDefault="003B7C6C">
            <w:pPr>
              <w:pStyle w:val="10"/>
            </w:pPr>
            <w:r>
              <w:rPr>
                <w:rFonts w:hint="eastAsia"/>
              </w:rPr>
              <w:t>属性名</w:t>
            </w:r>
          </w:p>
        </w:tc>
        <w:tc>
          <w:tcPr>
            <w:tcW w:w="2344" w:type="dxa"/>
          </w:tcPr>
          <w:p w14:paraId="7BCD8E45" w14:textId="77777777" w:rsidR="00601120" w:rsidRDefault="003B7C6C">
            <w:pPr>
              <w:pStyle w:val="10"/>
            </w:pPr>
            <w:r>
              <w:rPr>
                <w:rFonts w:hint="eastAsia"/>
              </w:rPr>
              <w:t>类型</w:t>
            </w:r>
          </w:p>
        </w:tc>
        <w:tc>
          <w:tcPr>
            <w:tcW w:w="2344" w:type="dxa"/>
          </w:tcPr>
          <w:p w14:paraId="17D7F73D" w14:textId="77777777" w:rsidR="00601120" w:rsidRDefault="003B7C6C">
            <w:pPr>
              <w:pStyle w:val="10"/>
            </w:pPr>
            <w:r>
              <w:rPr>
                <w:rFonts w:hint="eastAsia"/>
              </w:rPr>
              <w:t>说明</w:t>
            </w:r>
          </w:p>
        </w:tc>
      </w:tr>
      <w:tr w:rsidR="00601120" w14:paraId="69880C70" w14:textId="77777777">
        <w:trPr>
          <w:jc w:val="center"/>
        </w:trPr>
        <w:tc>
          <w:tcPr>
            <w:tcW w:w="2258" w:type="dxa"/>
            <w:tcBorders>
              <w:bottom w:val="nil"/>
            </w:tcBorders>
          </w:tcPr>
          <w:p w14:paraId="2299CC83" w14:textId="77777777" w:rsidR="00601120" w:rsidRDefault="003B7C6C">
            <w:pPr>
              <w:pStyle w:val="10"/>
            </w:pPr>
            <w:r>
              <w:rPr>
                <w:rFonts w:hint="eastAsia"/>
              </w:rPr>
              <w:t>publish_id</w:t>
            </w:r>
          </w:p>
        </w:tc>
        <w:tc>
          <w:tcPr>
            <w:tcW w:w="2344" w:type="dxa"/>
            <w:tcBorders>
              <w:bottom w:val="nil"/>
            </w:tcBorders>
          </w:tcPr>
          <w:p w14:paraId="014770EB" w14:textId="77777777" w:rsidR="00601120" w:rsidRDefault="003B7C6C">
            <w:pPr>
              <w:pStyle w:val="10"/>
            </w:pPr>
            <w:r>
              <w:rPr>
                <w:rFonts w:hint="eastAsia"/>
              </w:rPr>
              <w:t>int</w:t>
            </w:r>
          </w:p>
        </w:tc>
        <w:tc>
          <w:tcPr>
            <w:tcW w:w="2344" w:type="dxa"/>
            <w:tcBorders>
              <w:bottom w:val="nil"/>
            </w:tcBorders>
          </w:tcPr>
          <w:p w14:paraId="2CC3AB1C" w14:textId="77777777" w:rsidR="00601120" w:rsidRDefault="003B7C6C">
            <w:pPr>
              <w:pStyle w:val="10"/>
            </w:pPr>
            <w:r>
              <w:rPr>
                <w:rFonts w:hint="eastAsia"/>
              </w:rPr>
              <w:t>被订阅者</w:t>
            </w:r>
          </w:p>
        </w:tc>
      </w:tr>
      <w:tr w:rsidR="00601120" w14:paraId="2E7544C7" w14:textId="77777777">
        <w:trPr>
          <w:jc w:val="center"/>
        </w:trPr>
        <w:tc>
          <w:tcPr>
            <w:tcW w:w="2258" w:type="dxa"/>
            <w:tcBorders>
              <w:top w:val="nil"/>
            </w:tcBorders>
          </w:tcPr>
          <w:p w14:paraId="23522408" w14:textId="77777777" w:rsidR="00601120" w:rsidRDefault="003B7C6C">
            <w:pPr>
              <w:pStyle w:val="10"/>
            </w:pPr>
            <w:r>
              <w:rPr>
                <w:rFonts w:hint="eastAsia"/>
              </w:rPr>
              <w:t>Subscriber_id</w:t>
            </w:r>
          </w:p>
        </w:tc>
        <w:tc>
          <w:tcPr>
            <w:tcW w:w="2344" w:type="dxa"/>
            <w:tcBorders>
              <w:top w:val="nil"/>
            </w:tcBorders>
          </w:tcPr>
          <w:p w14:paraId="213D01F4" w14:textId="77777777" w:rsidR="00601120" w:rsidRDefault="003B7C6C">
            <w:pPr>
              <w:pStyle w:val="10"/>
            </w:pPr>
            <w:r>
              <w:rPr>
                <w:rFonts w:hint="eastAsia"/>
              </w:rPr>
              <w:t>int</w:t>
            </w:r>
          </w:p>
        </w:tc>
        <w:tc>
          <w:tcPr>
            <w:tcW w:w="2344" w:type="dxa"/>
            <w:tcBorders>
              <w:top w:val="nil"/>
            </w:tcBorders>
          </w:tcPr>
          <w:p w14:paraId="3C80A636" w14:textId="77777777" w:rsidR="00601120" w:rsidRDefault="003B7C6C">
            <w:pPr>
              <w:pStyle w:val="10"/>
            </w:pPr>
            <w:r>
              <w:rPr>
                <w:rFonts w:hint="eastAsia"/>
              </w:rPr>
              <w:t>订阅者</w:t>
            </w:r>
          </w:p>
        </w:tc>
      </w:tr>
    </w:tbl>
    <w:bookmarkEnd w:id="15"/>
    <w:p w14:paraId="63DC53FE" w14:textId="77777777" w:rsidR="00601120" w:rsidRDefault="003B7C6C">
      <w:pPr>
        <w:spacing w:line="360" w:lineRule="auto"/>
        <w:jc w:val="center"/>
        <w:rPr>
          <w:b/>
          <w:szCs w:val="21"/>
        </w:rPr>
      </w:pPr>
      <w:r>
        <w:rPr>
          <w:rFonts w:ascii="黑体" w:eastAsia="黑体" w:hAnsi="黑体" w:hint="eastAsia"/>
          <w:b/>
          <w:szCs w:val="21"/>
        </w:rPr>
        <w:t>表3  section表</w:t>
      </w:r>
    </w:p>
    <w:tbl>
      <w:tblPr>
        <w:tblW w:w="6946" w:type="dxa"/>
        <w:jc w:val="center"/>
        <w:tblBorders>
          <w:top w:val="single" w:sz="4" w:space="0" w:color="auto"/>
          <w:left w:val="single" w:sz="4" w:space="0" w:color="auto"/>
          <w:bottom w:val="single" w:sz="4" w:space="0" w:color="auto"/>
          <w:right w:val="single" w:sz="4" w:space="0" w:color="auto"/>
          <w:insideH w:val="single" w:sz="6" w:space="0" w:color="000000"/>
        </w:tblBorders>
        <w:tblLayout w:type="fixed"/>
        <w:tblLook w:val="04A0" w:firstRow="1" w:lastRow="0" w:firstColumn="1" w:lastColumn="0" w:noHBand="0" w:noVBand="1"/>
      </w:tblPr>
      <w:tblGrid>
        <w:gridCol w:w="2258"/>
        <w:gridCol w:w="2344"/>
        <w:gridCol w:w="2344"/>
      </w:tblGrid>
      <w:tr w:rsidR="00601120" w14:paraId="65642EAD" w14:textId="77777777">
        <w:trPr>
          <w:jc w:val="center"/>
        </w:trPr>
        <w:tc>
          <w:tcPr>
            <w:tcW w:w="2258" w:type="dxa"/>
          </w:tcPr>
          <w:p w14:paraId="168F1EFA" w14:textId="77777777" w:rsidR="00601120" w:rsidRDefault="003B7C6C">
            <w:pPr>
              <w:pStyle w:val="10"/>
            </w:pPr>
            <w:r>
              <w:rPr>
                <w:rFonts w:hint="eastAsia"/>
              </w:rPr>
              <w:t>属性名</w:t>
            </w:r>
          </w:p>
        </w:tc>
        <w:tc>
          <w:tcPr>
            <w:tcW w:w="2344" w:type="dxa"/>
          </w:tcPr>
          <w:p w14:paraId="0BA41F49" w14:textId="77777777" w:rsidR="00601120" w:rsidRDefault="003B7C6C">
            <w:pPr>
              <w:pStyle w:val="10"/>
            </w:pPr>
            <w:r>
              <w:rPr>
                <w:rFonts w:hint="eastAsia"/>
              </w:rPr>
              <w:t>类型</w:t>
            </w:r>
          </w:p>
        </w:tc>
        <w:tc>
          <w:tcPr>
            <w:tcW w:w="2344" w:type="dxa"/>
          </w:tcPr>
          <w:p w14:paraId="3250EB6B" w14:textId="77777777" w:rsidR="00601120" w:rsidRDefault="003B7C6C">
            <w:pPr>
              <w:pStyle w:val="10"/>
            </w:pPr>
            <w:r>
              <w:rPr>
                <w:rFonts w:hint="eastAsia"/>
              </w:rPr>
              <w:t>说明</w:t>
            </w:r>
          </w:p>
        </w:tc>
      </w:tr>
      <w:tr w:rsidR="00601120" w14:paraId="4BC87E8F" w14:textId="77777777">
        <w:trPr>
          <w:jc w:val="center"/>
        </w:trPr>
        <w:tc>
          <w:tcPr>
            <w:tcW w:w="2258" w:type="dxa"/>
            <w:tcBorders>
              <w:bottom w:val="nil"/>
            </w:tcBorders>
          </w:tcPr>
          <w:p w14:paraId="4F5F95A3" w14:textId="77777777" w:rsidR="00601120" w:rsidRDefault="003B7C6C">
            <w:pPr>
              <w:pStyle w:val="10"/>
            </w:pPr>
            <w:r>
              <w:rPr>
                <w:rFonts w:hint="eastAsia"/>
              </w:rPr>
              <w:t>id</w:t>
            </w:r>
          </w:p>
        </w:tc>
        <w:tc>
          <w:tcPr>
            <w:tcW w:w="2344" w:type="dxa"/>
            <w:tcBorders>
              <w:bottom w:val="nil"/>
            </w:tcBorders>
          </w:tcPr>
          <w:p w14:paraId="20FC728C" w14:textId="77777777" w:rsidR="00601120" w:rsidRDefault="003B7C6C">
            <w:pPr>
              <w:pStyle w:val="10"/>
            </w:pPr>
            <w:r>
              <w:rPr>
                <w:rFonts w:hint="eastAsia"/>
              </w:rPr>
              <w:t>int</w:t>
            </w:r>
          </w:p>
        </w:tc>
        <w:tc>
          <w:tcPr>
            <w:tcW w:w="2344" w:type="dxa"/>
            <w:tcBorders>
              <w:bottom w:val="nil"/>
            </w:tcBorders>
          </w:tcPr>
          <w:p w14:paraId="0FC320A8" w14:textId="77777777" w:rsidR="00601120" w:rsidRDefault="003B7C6C">
            <w:pPr>
              <w:pStyle w:val="10"/>
            </w:pPr>
            <w:r>
              <w:rPr>
                <w:rFonts w:hint="eastAsia"/>
              </w:rPr>
              <w:t>板块</w:t>
            </w:r>
            <w:r>
              <w:rPr>
                <w:rFonts w:hint="eastAsia"/>
              </w:rPr>
              <w:t>ID</w:t>
            </w:r>
          </w:p>
        </w:tc>
      </w:tr>
      <w:tr w:rsidR="00601120" w14:paraId="7FA3A73C" w14:textId="77777777">
        <w:trPr>
          <w:jc w:val="center"/>
        </w:trPr>
        <w:tc>
          <w:tcPr>
            <w:tcW w:w="2258" w:type="dxa"/>
            <w:tcBorders>
              <w:top w:val="nil"/>
            </w:tcBorders>
          </w:tcPr>
          <w:p w14:paraId="65AC1042" w14:textId="77777777" w:rsidR="00601120" w:rsidRDefault="003B7C6C">
            <w:pPr>
              <w:pStyle w:val="10"/>
            </w:pPr>
            <w:r>
              <w:rPr>
                <w:rFonts w:hint="eastAsia"/>
              </w:rPr>
              <w:t>section_name</w:t>
            </w:r>
          </w:p>
        </w:tc>
        <w:tc>
          <w:tcPr>
            <w:tcW w:w="2344" w:type="dxa"/>
            <w:tcBorders>
              <w:top w:val="nil"/>
            </w:tcBorders>
          </w:tcPr>
          <w:p w14:paraId="14F8ABCA" w14:textId="77777777" w:rsidR="00601120" w:rsidRDefault="003B7C6C">
            <w:pPr>
              <w:pStyle w:val="10"/>
            </w:pPr>
            <w:r>
              <w:rPr>
                <w:rFonts w:hint="eastAsia"/>
              </w:rPr>
              <w:t>varchar</w:t>
            </w:r>
          </w:p>
        </w:tc>
        <w:tc>
          <w:tcPr>
            <w:tcW w:w="2344" w:type="dxa"/>
            <w:tcBorders>
              <w:top w:val="nil"/>
            </w:tcBorders>
          </w:tcPr>
          <w:p w14:paraId="22E328DF" w14:textId="77777777" w:rsidR="00601120" w:rsidRDefault="003B7C6C">
            <w:pPr>
              <w:pStyle w:val="10"/>
            </w:pPr>
            <w:r>
              <w:rPr>
                <w:rFonts w:hint="eastAsia"/>
              </w:rPr>
              <w:t>板块名称</w:t>
            </w:r>
          </w:p>
        </w:tc>
      </w:tr>
    </w:tbl>
    <w:p w14:paraId="445399CA" w14:textId="77777777" w:rsidR="00601120" w:rsidRDefault="003B7C6C">
      <w:pPr>
        <w:spacing w:line="360" w:lineRule="auto"/>
        <w:jc w:val="center"/>
        <w:rPr>
          <w:b/>
          <w:szCs w:val="21"/>
        </w:rPr>
      </w:pPr>
      <w:r>
        <w:rPr>
          <w:rFonts w:ascii="黑体" w:eastAsia="黑体" w:hAnsi="黑体" w:hint="eastAsia"/>
          <w:b/>
          <w:szCs w:val="21"/>
        </w:rPr>
        <w:t>表4  post表</w:t>
      </w:r>
    </w:p>
    <w:tbl>
      <w:tblPr>
        <w:tblW w:w="6946" w:type="dxa"/>
        <w:jc w:val="center"/>
        <w:tblBorders>
          <w:top w:val="single" w:sz="4" w:space="0" w:color="auto"/>
          <w:left w:val="single" w:sz="4" w:space="0" w:color="auto"/>
          <w:bottom w:val="single" w:sz="4" w:space="0" w:color="auto"/>
          <w:right w:val="single" w:sz="4" w:space="0" w:color="auto"/>
          <w:insideH w:val="single" w:sz="6" w:space="0" w:color="000000"/>
        </w:tblBorders>
        <w:tblLayout w:type="fixed"/>
        <w:tblLook w:val="04A0" w:firstRow="1" w:lastRow="0" w:firstColumn="1" w:lastColumn="0" w:noHBand="0" w:noVBand="1"/>
      </w:tblPr>
      <w:tblGrid>
        <w:gridCol w:w="2258"/>
        <w:gridCol w:w="2344"/>
        <w:gridCol w:w="2344"/>
      </w:tblGrid>
      <w:tr w:rsidR="00601120" w14:paraId="70157FCA" w14:textId="77777777">
        <w:trPr>
          <w:jc w:val="center"/>
        </w:trPr>
        <w:tc>
          <w:tcPr>
            <w:tcW w:w="2258" w:type="dxa"/>
          </w:tcPr>
          <w:p w14:paraId="563FB0ED" w14:textId="77777777" w:rsidR="00601120" w:rsidRDefault="003B7C6C">
            <w:pPr>
              <w:pStyle w:val="10"/>
            </w:pPr>
            <w:r>
              <w:rPr>
                <w:rFonts w:hint="eastAsia"/>
              </w:rPr>
              <w:t>属性名</w:t>
            </w:r>
          </w:p>
        </w:tc>
        <w:tc>
          <w:tcPr>
            <w:tcW w:w="2344" w:type="dxa"/>
          </w:tcPr>
          <w:p w14:paraId="64734611" w14:textId="77777777" w:rsidR="00601120" w:rsidRDefault="003B7C6C">
            <w:pPr>
              <w:pStyle w:val="10"/>
            </w:pPr>
            <w:r>
              <w:rPr>
                <w:rFonts w:hint="eastAsia"/>
              </w:rPr>
              <w:t>类型</w:t>
            </w:r>
          </w:p>
        </w:tc>
        <w:tc>
          <w:tcPr>
            <w:tcW w:w="2344" w:type="dxa"/>
          </w:tcPr>
          <w:p w14:paraId="3553EF71" w14:textId="77777777" w:rsidR="00601120" w:rsidRDefault="003B7C6C">
            <w:pPr>
              <w:pStyle w:val="10"/>
            </w:pPr>
            <w:r>
              <w:rPr>
                <w:rFonts w:hint="eastAsia"/>
              </w:rPr>
              <w:t>说明</w:t>
            </w:r>
          </w:p>
        </w:tc>
      </w:tr>
      <w:tr w:rsidR="00601120" w14:paraId="5ADC3E5B" w14:textId="77777777">
        <w:trPr>
          <w:jc w:val="center"/>
        </w:trPr>
        <w:tc>
          <w:tcPr>
            <w:tcW w:w="2258" w:type="dxa"/>
            <w:tcBorders>
              <w:bottom w:val="nil"/>
            </w:tcBorders>
          </w:tcPr>
          <w:p w14:paraId="03D45C00" w14:textId="77777777" w:rsidR="00601120" w:rsidRDefault="003B7C6C">
            <w:pPr>
              <w:pStyle w:val="10"/>
            </w:pPr>
            <w:r>
              <w:rPr>
                <w:rFonts w:hint="eastAsia"/>
              </w:rPr>
              <w:t>id</w:t>
            </w:r>
          </w:p>
        </w:tc>
        <w:tc>
          <w:tcPr>
            <w:tcW w:w="2344" w:type="dxa"/>
            <w:tcBorders>
              <w:bottom w:val="nil"/>
            </w:tcBorders>
          </w:tcPr>
          <w:p w14:paraId="04DA29F8" w14:textId="77777777" w:rsidR="00601120" w:rsidRDefault="003B7C6C">
            <w:pPr>
              <w:pStyle w:val="10"/>
            </w:pPr>
            <w:r>
              <w:rPr>
                <w:rFonts w:hint="eastAsia"/>
              </w:rPr>
              <w:t>int</w:t>
            </w:r>
          </w:p>
        </w:tc>
        <w:tc>
          <w:tcPr>
            <w:tcW w:w="2344" w:type="dxa"/>
            <w:tcBorders>
              <w:bottom w:val="nil"/>
            </w:tcBorders>
          </w:tcPr>
          <w:p w14:paraId="4088CAE3" w14:textId="77777777" w:rsidR="00601120" w:rsidRDefault="003B7C6C">
            <w:pPr>
              <w:pStyle w:val="10"/>
            </w:pPr>
            <w:r>
              <w:rPr>
                <w:rFonts w:hint="eastAsia"/>
              </w:rPr>
              <w:t>帖子</w:t>
            </w:r>
            <w:r>
              <w:rPr>
                <w:rFonts w:hint="eastAsia"/>
              </w:rPr>
              <w:t>ID</w:t>
            </w:r>
          </w:p>
        </w:tc>
      </w:tr>
      <w:tr w:rsidR="00601120" w14:paraId="406E50C9" w14:textId="77777777">
        <w:trPr>
          <w:jc w:val="center"/>
        </w:trPr>
        <w:tc>
          <w:tcPr>
            <w:tcW w:w="2258" w:type="dxa"/>
            <w:tcBorders>
              <w:top w:val="nil"/>
              <w:bottom w:val="nil"/>
            </w:tcBorders>
          </w:tcPr>
          <w:p w14:paraId="4E51055F" w14:textId="77777777" w:rsidR="00601120" w:rsidRDefault="003B7C6C">
            <w:pPr>
              <w:pStyle w:val="10"/>
            </w:pPr>
            <w:r>
              <w:rPr>
                <w:rFonts w:hint="eastAsia"/>
              </w:rPr>
              <w:t>post_name</w:t>
            </w:r>
          </w:p>
        </w:tc>
        <w:tc>
          <w:tcPr>
            <w:tcW w:w="2344" w:type="dxa"/>
            <w:tcBorders>
              <w:top w:val="nil"/>
              <w:bottom w:val="nil"/>
            </w:tcBorders>
          </w:tcPr>
          <w:p w14:paraId="1547DEF6" w14:textId="77777777" w:rsidR="00601120" w:rsidRDefault="003B7C6C">
            <w:pPr>
              <w:pStyle w:val="10"/>
            </w:pPr>
            <w:r>
              <w:rPr>
                <w:rFonts w:hint="eastAsia"/>
              </w:rPr>
              <w:t>varchar</w:t>
            </w:r>
          </w:p>
        </w:tc>
        <w:tc>
          <w:tcPr>
            <w:tcW w:w="2344" w:type="dxa"/>
            <w:tcBorders>
              <w:top w:val="nil"/>
              <w:bottom w:val="nil"/>
            </w:tcBorders>
          </w:tcPr>
          <w:p w14:paraId="014147DB" w14:textId="77777777" w:rsidR="00601120" w:rsidRDefault="003B7C6C">
            <w:pPr>
              <w:pStyle w:val="10"/>
            </w:pPr>
            <w:r>
              <w:rPr>
                <w:rFonts w:hint="eastAsia"/>
              </w:rPr>
              <w:t>帖子名字</w:t>
            </w:r>
          </w:p>
        </w:tc>
      </w:tr>
      <w:tr w:rsidR="00601120" w14:paraId="2494F802" w14:textId="77777777">
        <w:trPr>
          <w:jc w:val="center"/>
        </w:trPr>
        <w:tc>
          <w:tcPr>
            <w:tcW w:w="2258" w:type="dxa"/>
            <w:tcBorders>
              <w:top w:val="nil"/>
              <w:bottom w:val="nil"/>
            </w:tcBorders>
          </w:tcPr>
          <w:p w14:paraId="631DF9A6" w14:textId="77777777" w:rsidR="00601120" w:rsidRDefault="003B7C6C">
            <w:pPr>
              <w:pStyle w:val="10"/>
            </w:pPr>
            <w:r>
              <w:rPr>
                <w:rFonts w:hint="eastAsia"/>
              </w:rPr>
              <w:t>section_id</w:t>
            </w:r>
          </w:p>
        </w:tc>
        <w:tc>
          <w:tcPr>
            <w:tcW w:w="2344" w:type="dxa"/>
            <w:tcBorders>
              <w:top w:val="nil"/>
              <w:bottom w:val="nil"/>
            </w:tcBorders>
          </w:tcPr>
          <w:p w14:paraId="0FFF3750" w14:textId="77777777" w:rsidR="00601120" w:rsidRDefault="003B7C6C">
            <w:pPr>
              <w:pStyle w:val="10"/>
            </w:pPr>
            <w:r>
              <w:rPr>
                <w:rFonts w:hint="eastAsia"/>
              </w:rPr>
              <w:t>int</w:t>
            </w:r>
          </w:p>
        </w:tc>
        <w:tc>
          <w:tcPr>
            <w:tcW w:w="2344" w:type="dxa"/>
            <w:tcBorders>
              <w:top w:val="nil"/>
              <w:bottom w:val="nil"/>
            </w:tcBorders>
          </w:tcPr>
          <w:p w14:paraId="4CF9C204" w14:textId="77777777" w:rsidR="00601120" w:rsidRDefault="003B7C6C">
            <w:pPr>
              <w:pStyle w:val="10"/>
            </w:pPr>
            <w:r>
              <w:rPr>
                <w:rFonts w:hint="eastAsia"/>
              </w:rPr>
              <w:t>所属板块</w:t>
            </w:r>
          </w:p>
        </w:tc>
      </w:tr>
      <w:tr w:rsidR="00601120" w14:paraId="741B9AB2" w14:textId="77777777">
        <w:trPr>
          <w:jc w:val="center"/>
        </w:trPr>
        <w:tc>
          <w:tcPr>
            <w:tcW w:w="2258" w:type="dxa"/>
            <w:tcBorders>
              <w:top w:val="nil"/>
              <w:bottom w:val="nil"/>
            </w:tcBorders>
          </w:tcPr>
          <w:p w14:paraId="01FB356E" w14:textId="77777777" w:rsidR="00601120" w:rsidRDefault="003B7C6C">
            <w:pPr>
              <w:pStyle w:val="10"/>
            </w:pPr>
            <w:r>
              <w:rPr>
                <w:rFonts w:hint="eastAsia"/>
              </w:rPr>
              <w:t>creator_id</w:t>
            </w:r>
          </w:p>
        </w:tc>
        <w:tc>
          <w:tcPr>
            <w:tcW w:w="2344" w:type="dxa"/>
            <w:tcBorders>
              <w:top w:val="nil"/>
              <w:bottom w:val="nil"/>
            </w:tcBorders>
          </w:tcPr>
          <w:p w14:paraId="1D3D6221" w14:textId="77777777" w:rsidR="00601120" w:rsidRDefault="003B7C6C">
            <w:pPr>
              <w:pStyle w:val="10"/>
            </w:pPr>
            <w:r>
              <w:rPr>
                <w:rFonts w:hint="eastAsia"/>
              </w:rPr>
              <w:t>int</w:t>
            </w:r>
          </w:p>
        </w:tc>
        <w:tc>
          <w:tcPr>
            <w:tcW w:w="2344" w:type="dxa"/>
            <w:tcBorders>
              <w:top w:val="nil"/>
              <w:bottom w:val="nil"/>
            </w:tcBorders>
          </w:tcPr>
          <w:p w14:paraId="56EA4310" w14:textId="77777777" w:rsidR="00601120" w:rsidRDefault="003B7C6C">
            <w:pPr>
              <w:pStyle w:val="10"/>
            </w:pPr>
            <w:r>
              <w:rPr>
                <w:rFonts w:hint="eastAsia"/>
              </w:rPr>
              <w:t>创建者</w:t>
            </w:r>
          </w:p>
        </w:tc>
      </w:tr>
      <w:tr w:rsidR="00601120" w14:paraId="3AC4EBF7" w14:textId="77777777">
        <w:trPr>
          <w:jc w:val="center"/>
        </w:trPr>
        <w:tc>
          <w:tcPr>
            <w:tcW w:w="2258" w:type="dxa"/>
            <w:tcBorders>
              <w:top w:val="nil"/>
              <w:bottom w:val="nil"/>
            </w:tcBorders>
          </w:tcPr>
          <w:p w14:paraId="620A8F5B" w14:textId="77777777" w:rsidR="00601120" w:rsidRDefault="003B7C6C">
            <w:pPr>
              <w:pStyle w:val="10"/>
            </w:pPr>
            <w:r>
              <w:rPr>
                <w:rFonts w:hint="eastAsia"/>
              </w:rPr>
              <w:t>click_num</w:t>
            </w:r>
          </w:p>
        </w:tc>
        <w:tc>
          <w:tcPr>
            <w:tcW w:w="2344" w:type="dxa"/>
            <w:tcBorders>
              <w:top w:val="nil"/>
              <w:bottom w:val="nil"/>
            </w:tcBorders>
          </w:tcPr>
          <w:p w14:paraId="4A2A7717" w14:textId="77777777" w:rsidR="00601120" w:rsidRDefault="003B7C6C">
            <w:pPr>
              <w:pStyle w:val="10"/>
            </w:pPr>
            <w:r>
              <w:rPr>
                <w:rFonts w:hint="eastAsia"/>
              </w:rPr>
              <w:t>int</w:t>
            </w:r>
          </w:p>
        </w:tc>
        <w:tc>
          <w:tcPr>
            <w:tcW w:w="2344" w:type="dxa"/>
            <w:tcBorders>
              <w:top w:val="nil"/>
              <w:bottom w:val="nil"/>
            </w:tcBorders>
          </w:tcPr>
          <w:p w14:paraId="5A278FCF" w14:textId="77777777" w:rsidR="00601120" w:rsidRDefault="003B7C6C">
            <w:pPr>
              <w:pStyle w:val="10"/>
            </w:pPr>
            <w:r>
              <w:rPr>
                <w:rFonts w:hint="eastAsia"/>
              </w:rPr>
              <w:t>点击量</w:t>
            </w:r>
          </w:p>
        </w:tc>
      </w:tr>
      <w:tr w:rsidR="00601120" w14:paraId="7728E488" w14:textId="77777777">
        <w:trPr>
          <w:jc w:val="center"/>
        </w:trPr>
        <w:tc>
          <w:tcPr>
            <w:tcW w:w="2258" w:type="dxa"/>
            <w:tcBorders>
              <w:top w:val="nil"/>
              <w:bottom w:val="nil"/>
            </w:tcBorders>
          </w:tcPr>
          <w:p w14:paraId="2F9D2E8F" w14:textId="77777777" w:rsidR="00601120" w:rsidRDefault="003B7C6C">
            <w:pPr>
              <w:pStyle w:val="10"/>
            </w:pPr>
            <w:r>
              <w:rPr>
                <w:rFonts w:hint="eastAsia"/>
              </w:rPr>
              <w:t>allow_anonymous</w:t>
            </w:r>
          </w:p>
        </w:tc>
        <w:tc>
          <w:tcPr>
            <w:tcW w:w="2344" w:type="dxa"/>
            <w:tcBorders>
              <w:top w:val="nil"/>
              <w:bottom w:val="nil"/>
            </w:tcBorders>
          </w:tcPr>
          <w:p w14:paraId="3C0FF6E5" w14:textId="77777777" w:rsidR="00601120" w:rsidRDefault="003B7C6C">
            <w:pPr>
              <w:pStyle w:val="10"/>
            </w:pPr>
            <w:r>
              <w:rPr>
                <w:rFonts w:hint="eastAsia"/>
              </w:rPr>
              <w:t>boolean</w:t>
            </w:r>
          </w:p>
        </w:tc>
        <w:tc>
          <w:tcPr>
            <w:tcW w:w="2344" w:type="dxa"/>
            <w:tcBorders>
              <w:top w:val="nil"/>
              <w:bottom w:val="nil"/>
            </w:tcBorders>
          </w:tcPr>
          <w:p w14:paraId="4B7F8BF4" w14:textId="77777777" w:rsidR="00601120" w:rsidRDefault="003B7C6C">
            <w:pPr>
              <w:pStyle w:val="10"/>
            </w:pPr>
            <w:r>
              <w:rPr>
                <w:rFonts w:hint="eastAsia"/>
              </w:rPr>
              <w:t>允许匿名</w:t>
            </w:r>
          </w:p>
        </w:tc>
      </w:tr>
      <w:tr w:rsidR="00601120" w14:paraId="1E16C2A3" w14:textId="77777777">
        <w:trPr>
          <w:jc w:val="center"/>
        </w:trPr>
        <w:tc>
          <w:tcPr>
            <w:tcW w:w="2258" w:type="dxa"/>
            <w:tcBorders>
              <w:top w:val="nil"/>
              <w:bottom w:val="nil"/>
            </w:tcBorders>
          </w:tcPr>
          <w:p w14:paraId="76D42DE3" w14:textId="77777777" w:rsidR="00601120" w:rsidRDefault="003B7C6C">
            <w:pPr>
              <w:pStyle w:val="10"/>
            </w:pPr>
            <w:r>
              <w:rPr>
                <w:rFonts w:hint="eastAsia"/>
              </w:rPr>
              <w:t>last_time</w:t>
            </w:r>
          </w:p>
        </w:tc>
        <w:tc>
          <w:tcPr>
            <w:tcW w:w="2344" w:type="dxa"/>
            <w:tcBorders>
              <w:top w:val="nil"/>
              <w:bottom w:val="nil"/>
            </w:tcBorders>
          </w:tcPr>
          <w:p w14:paraId="44F160AA" w14:textId="77777777" w:rsidR="00601120" w:rsidRDefault="003B7C6C">
            <w:pPr>
              <w:pStyle w:val="10"/>
            </w:pPr>
            <w:r>
              <w:rPr>
                <w:rFonts w:hint="eastAsia"/>
              </w:rPr>
              <w:t>datetime</w:t>
            </w:r>
          </w:p>
        </w:tc>
        <w:tc>
          <w:tcPr>
            <w:tcW w:w="2344" w:type="dxa"/>
            <w:tcBorders>
              <w:top w:val="nil"/>
              <w:bottom w:val="nil"/>
            </w:tcBorders>
          </w:tcPr>
          <w:p w14:paraId="7B1635B1" w14:textId="77777777" w:rsidR="00601120" w:rsidRDefault="003B7C6C">
            <w:pPr>
              <w:pStyle w:val="10"/>
            </w:pPr>
            <w:r>
              <w:rPr>
                <w:rFonts w:hint="eastAsia"/>
              </w:rPr>
              <w:t>最近回复</w:t>
            </w:r>
          </w:p>
        </w:tc>
      </w:tr>
      <w:tr w:rsidR="00601120" w14:paraId="7B94076F" w14:textId="77777777">
        <w:trPr>
          <w:jc w:val="center"/>
        </w:trPr>
        <w:tc>
          <w:tcPr>
            <w:tcW w:w="2258" w:type="dxa"/>
            <w:tcBorders>
              <w:top w:val="nil"/>
            </w:tcBorders>
          </w:tcPr>
          <w:p w14:paraId="6A359A17" w14:textId="77777777" w:rsidR="00601120" w:rsidRDefault="003B7C6C">
            <w:pPr>
              <w:pStyle w:val="10"/>
            </w:pPr>
            <w:r>
              <w:rPr>
                <w:rFonts w:hint="eastAsia"/>
              </w:rPr>
              <w:t>create_time</w:t>
            </w:r>
          </w:p>
        </w:tc>
        <w:tc>
          <w:tcPr>
            <w:tcW w:w="2344" w:type="dxa"/>
            <w:tcBorders>
              <w:top w:val="nil"/>
            </w:tcBorders>
          </w:tcPr>
          <w:p w14:paraId="25654B02" w14:textId="77777777" w:rsidR="00601120" w:rsidRDefault="003B7C6C">
            <w:pPr>
              <w:pStyle w:val="10"/>
            </w:pPr>
            <w:r>
              <w:rPr>
                <w:rFonts w:hint="eastAsia"/>
              </w:rPr>
              <w:t>datetime</w:t>
            </w:r>
          </w:p>
        </w:tc>
        <w:tc>
          <w:tcPr>
            <w:tcW w:w="2344" w:type="dxa"/>
            <w:tcBorders>
              <w:top w:val="nil"/>
            </w:tcBorders>
          </w:tcPr>
          <w:p w14:paraId="39FB5FB9" w14:textId="77777777" w:rsidR="00601120" w:rsidRDefault="003B7C6C">
            <w:pPr>
              <w:pStyle w:val="10"/>
            </w:pPr>
            <w:r>
              <w:rPr>
                <w:rFonts w:hint="eastAsia"/>
              </w:rPr>
              <w:t>创建时间</w:t>
            </w:r>
          </w:p>
        </w:tc>
      </w:tr>
    </w:tbl>
    <w:p w14:paraId="78EE153F" w14:textId="77777777" w:rsidR="00601120" w:rsidRDefault="003B7C6C">
      <w:pPr>
        <w:spacing w:line="360" w:lineRule="auto"/>
        <w:jc w:val="center"/>
        <w:rPr>
          <w:b/>
          <w:szCs w:val="21"/>
        </w:rPr>
      </w:pPr>
      <w:r>
        <w:rPr>
          <w:rFonts w:ascii="黑体" w:eastAsia="黑体" w:hAnsi="黑体" w:hint="eastAsia"/>
          <w:b/>
          <w:szCs w:val="21"/>
        </w:rPr>
        <w:t>表5  comment表</w:t>
      </w:r>
    </w:p>
    <w:tbl>
      <w:tblPr>
        <w:tblW w:w="6946" w:type="dxa"/>
        <w:jc w:val="center"/>
        <w:tblBorders>
          <w:top w:val="single" w:sz="4" w:space="0" w:color="auto"/>
          <w:left w:val="single" w:sz="4" w:space="0" w:color="auto"/>
          <w:bottom w:val="single" w:sz="4" w:space="0" w:color="auto"/>
          <w:right w:val="single" w:sz="4" w:space="0" w:color="auto"/>
          <w:insideH w:val="single" w:sz="6" w:space="0" w:color="000000"/>
        </w:tblBorders>
        <w:tblLayout w:type="fixed"/>
        <w:tblLook w:val="04A0" w:firstRow="1" w:lastRow="0" w:firstColumn="1" w:lastColumn="0" w:noHBand="0" w:noVBand="1"/>
      </w:tblPr>
      <w:tblGrid>
        <w:gridCol w:w="2258"/>
        <w:gridCol w:w="2344"/>
        <w:gridCol w:w="2344"/>
      </w:tblGrid>
      <w:tr w:rsidR="00601120" w14:paraId="597AF173" w14:textId="77777777">
        <w:trPr>
          <w:jc w:val="center"/>
        </w:trPr>
        <w:tc>
          <w:tcPr>
            <w:tcW w:w="2258" w:type="dxa"/>
          </w:tcPr>
          <w:p w14:paraId="60B20FB1" w14:textId="77777777" w:rsidR="00601120" w:rsidRDefault="003B7C6C">
            <w:pPr>
              <w:pStyle w:val="10"/>
            </w:pPr>
            <w:r>
              <w:rPr>
                <w:rFonts w:hint="eastAsia"/>
              </w:rPr>
              <w:t>属性名</w:t>
            </w:r>
          </w:p>
        </w:tc>
        <w:tc>
          <w:tcPr>
            <w:tcW w:w="2344" w:type="dxa"/>
          </w:tcPr>
          <w:p w14:paraId="2A10D23E" w14:textId="77777777" w:rsidR="00601120" w:rsidRDefault="003B7C6C">
            <w:pPr>
              <w:pStyle w:val="10"/>
            </w:pPr>
            <w:r>
              <w:rPr>
                <w:rFonts w:hint="eastAsia"/>
              </w:rPr>
              <w:t>类型</w:t>
            </w:r>
          </w:p>
        </w:tc>
        <w:tc>
          <w:tcPr>
            <w:tcW w:w="2344" w:type="dxa"/>
          </w:tcPr>
          <w:p w14:paraId="625E5F4D" w14:textId="77777777" w:rsidR="00601120" w:rsidRDefault="003B7C6C">
            <w:pPr>
              <w:pStyle w:val="10"/>
            </w:pPr>
            <w:r>
              <w:rPr>
                <w:rFonts w:hint="eastAsia"/>
              </w:rPr>
              <w:t>说明</w:t>
            </w:r>
          </w:p>
        </w:tc>
      </w:tr>
      <w:tr w:rsidR="00601120" w14:paraId="0FBFE4E9" w14:textId="77777777">
        <w:trPr>
          <w:jc w:val="center"/>
        </w:trPr>
        <w:tc>
          <w:tcPr>
            <w:tcW w:w="2258" w:type="dxa"/>
            <w:tcBorders>
              <w:bottom w:val="nil"/>
            </w:tcBorders>
          </w:tcPr>
          <w:p w14:paraId="5C8DB8DE" w14:textId="77777777" w:rsidR="00601120" w:rsidRDefault="003B7C6C">
            <w:pPr>
              <w:pStyle w:val="10"/>
            </w:pPr>
            <w:r>
              <w:rPr>
                <w:rFonts w:hint="eastAsia"/>
              </w:rPr>
              <w:t>id</w:t>
            </w:r>
          </w:p>
        </w:tc>
        <w:tc>
          <w:tcPr>
            <w:tcW w:w="2344" w:type="dxa"/>
            <w:tcBorders>
              <w:bottom w:val="nil"/>
            </w:tcBorders>
          </w:tcPr>
          <w:p w14:paraId="43FA12A9" w14:textId="77777777" w:rsidR="00601120" w:rsidRDefault="003B7C6C">
            <w:pPr>
              <w:pStyle w:val="10"/>
            </w:pPr>
            <w:r>
              <w:rPr>
                <w:rFonts w:hint="eastAsia"/>
              </w:rPr>
              <w:t>int</w:t>
            </w:r>
          </w:p>
        </w:tc>
        <w:tc>
          <w:tcPr>
            <w:tcW w:w="2344" w:type="dxa"/>
            <w:tcBorders>
              <w:bottom w:val="nil"/>
            </w:tcBorders>
          </w:tcPr>
          <w:p w14:paraId="6BAABA74" w14:textId="77777777" w:rsidR="00601120" w:rsidRDefault="003B7C6C">
            <w:pPr>
              <w:pStyle w:val="10"/>
            </w:pPr>
            <w:r>
              <w:rPr>
                <w:rFonts w:hint="eastAsia"/>
              </w:rPr>
              <w:t>评论</w:t>
            </w:r>
            <w:r>
              <w:rPr>
                <w:rFonts w:hint="eastAsia"/>
              </w:rPr>
              <w:t>ID</w:t>
            </w:r>
          </w:p>
        </w:tc>
      </w:tr>
      <w:tr w:rsidR="00601120" w14:paraId="5C3934BB" w14:textId="77777777">
        <w:trPr>
          <w:jc w:val="center"/>
        </w:trPr>
        <w:tc>
          <w:tcPr>
            <w:tcW w:w="2258" w:type="dxa"/>
            <w:tcBorders>
              <w:top w:val="nil"/>
              <w:bottom w:val="nil"/>
            </w:tcBorders>
          </w:tcPr>
          <w:p w14:paraId="4FBD805B" w14:textId="77777777" w:rsidR="00601120" w:rsidRDefault="003B7C6C">
            <w:pPr>
              <w:pStyle w:val="10"/>
            </w:pPr>
            <w:r>
              <w:rPr>
                <w:rFonts w:hint="eastAsia"/>
              </w:rPr>
              <w:t>section_id</w:t>
            </w:r>
          </w:p>
        </w:tc>
        <w:tc>
          <w:tcPr>
            <w:tcW w:w="2344" w:type="dxa"/>
            <w:tcBorders>
              <w:top w:val="nil"/>
              <w:bottom w:val="nil"/>
            </w:tcBorders>
          </w:tcPr>
          <w:p w14:paraId="33F2085D" w14:textId="77777777" w:rsidR="00601120" w:rsidRDefault="003B7C6C">
            <w:pPr>
              <w:pStyle w:val="10"/>
            </w:pPr>
            <w:r>
              <w:rPr>
                <w:rFonts w:hint="eastAsia"/>
              </w:rPr>
              <w:t>int</w:t>
            </w:r>
          </w:p>
        </w:tc>
        <w:tc>
          <w:tcPr>
            <w:tcW w:w="2344" w:type="dxa"/>
            <w:tcBorders>
              <w:top w:val="nil"/>
              <w:bottom w:val="nil"/>
            </w:tcBorders>
          </w:tcPr>
          <w:p w14:paraId="6737A170" w14:textId="77777777" w:rsidR="00601120" w:rsidRDefault="003B7C6C">
            <w:pPr>
              <w:pStyle w:val="10"/>
            </w:pPr>
            <w:r>
              <w:rPr>
                <w:rFonts w:hint="eastAsia"/>
              </w:rPr>
              <w:t>所属板块</w:t>
            </w:r>
          </w:p>
        </w:tc>
      </w:tr>
      <w:tr w:rsidR="00601120" w14:paraId="16D4726B" w14:textId="77777777">
        <w:trPr>
          <w:jc w:val="center"/>
        </w:trPr>
        <w:tc>
          <w:tcPr>
            <w:tcW w:w="2258" w:type="dxa"/>
            <w:tcBorders>
              <w:top w:val="nil"/>
              <w:bottom w:val="nil"/>
            </w:tcBorders>
          </w:tcPr>
          <w:p w14:paraId="19A8CB1E" w14:textId="77777777" w:rsidR="00601120" w:rsidRDefault="003B7C6C">
            <w:pPr>
              <w:pStyle w:val="10"/>
            </w:pPr>
            <w:r>
              <w:rPr>
                <w:rFonts w:hint="eastAsia"/>
              </w:rPr>
              <w:t>post_id</w:t>
            </w:r>
          </w:p>
        </w:tc>
        <w:tc>
          <w:tcPr>
            <w:tcW w:w="2344" w:type="dxa"/>
            <w:tcBorders>
              <w:top w:val="nil"/>
              <w:bottom w:val="nil"/>
            </w:tcBorders>
          </w:tcPr>
          <w:p w14:paraId="7B8507ED" w14:textId="77777777" w:rsidR="00601120" w:rsidRDefault="003B7C6C">
            <w:pPr>
              <w:pStyle w:val="10"/>
            </w:pPr>
            <w:r>
              <w:rPr>
                <w:rFonts w:hint="eastAsia"/>
              </w:rPr>
              <w:t>int</w:t>
            </w:r>
          </w:p>
        </w:tc>
        <w:tc>
          <w:tcPr>
            <w:tcW w:w="2344" w:type="dxa"/>
            <w:tcBorders>
              <w:top w:val="nil"/>
              <w:bottom w:val="nil"/>
            </w:tcBorders>
          </w:tcPr>
          <w:p w14:paraId="398DFA9F" w14:textId="77777777" w:rsidR="00601120" w:rsidRDefault="003B7C6C">
            <w:pPr>
              <w:pStyle w:val="10"/>
            </w:pPr>
            <w:r>
              <w:rPr>
                <w:rFonts w:hint="eastAsia"/>
              </w:rPr>
              <w:t>所属帖子</w:t>
            </w:r>
          </w:p>
        </w:tc>
      </w:tr>
      <w:tr w:rsidR="00601120" w14:paraId="64D6405A" w14:textId="77777777">
        <w:trPr>
          <w:jc w:val="center"/>
        </w:trPr>
        <w:tc>
          <w:tcPr>
            <w:tcW w:w="2258" w:type="dxa"/>
            <w:tcBorders>
              <w:top w:val="nil"/>
              <w:bottom w:val="nil"/>
            </w:tcBorders>
          </w:tcPr>
          <w:p w14:paraId="6F361F60" w14:textId="77777777" w:rsidR="00601120" w:rsidRDefault="003B7C6C">
            <w:pPr>
              <w:pStyle w:val="10"/>
            </w:pPr>
            <w:r>
              <w:rPr>
                <w:rFonts w:hint="eastAsia"/>
              </w:rPr>
              <w:t>creator_id</w:t>
            </w:r>
          </w:p>
        </w:tc>
        <w:tc>
          <w:tcPr>
            <w:tcW w:w="2344" w:type="dxa"/>
            <w:tcBorders>
              <w:top w:val="nil"/>
              <w:bottom w:val="nil"/>
            </w:tcBorders>
          </w:tcPr>
          <w:p w14:paraId="0A5EA209" w14:textId="77777777" w:rsidR="00601120" w:rsidRDefault="003B7C6C">
            <w:pPr>
              <w:pStyle w:val="10"/>
            </w:pPr>
            <w:r>
              <w:rPr>
                <w:rFonts w:hint="eastAsia"/>
              </w:rPr>
              <w:t>int</w:t>
            </w:r>
          </w:p>
        </w:tc>
        <w:tc>
          <w:tcPr>
            <w:tcW w:w="2344" w:type="dxa"/>
            <w:tcBorders>
              <w:top w:val="nil"/>
              <w:bottom w:val="nil"/>
            </w:tcBorders>
          </w:tcPr>
          <w:p w14:paraId="6B7AE5FE" w14:textId="77777777" w:rsidR="00601120" w:rsidRDefault="003B7C6C">
            <w:pPr>
              <w:pStyle w:val="10"/>
            </w:pPr>
            <w:r>
              <w:rPr>
                <w:rFonts w:hint="eastAsia"/>
              </w:rPr>
              <w:t>创建者</w:t>
            </w:r>
          </w:p>
        </w:tc>
      </w:tr>
      <w:tr w:rsidR="00601120" w14:paraId="206B3AD7" w14:textId="77777777">
        <w:trPr>
          <w:jc w:val="center"/>
        </w:trPr>
        <w:tc>
          <w:tcPr>
            <w:tcW w:w="2258" w:type="dxa"/>
            <w:tcBorders>
              <w:top w:val="nil"/>
              <w:bottom w:val="nil"/>
            </w:tcBorders>
          </w:tcPr>
          <w:p w14:paraId="0A6F98F0" w14:textId="77777777" w:rsidR="00601120" w:rsidRDefault="003B7C6C">
            <w:pPr>
              <w:pStyle w:val="10"/>
            </w:pPr>
            <w:r>
              <w:rPr>
                <w:rFonts w:hint="eastAsia"/>
              </w:rPr>
              <w:t>reply_to</w:t>
            </w:r>
          </w:p>
        </w:tc>
        <w:tc>
          <w:tcPr>
            <w:tcW w:w="2344" w:type="dxa"/>
            <w:tcBorders>
              <w:top w:val="nil"/>
              <w:bottom w:val="nil"/>
            </w:tcBorders>
          </w:tcPr>
          <w:p w14:paraId="764AD34D" w14:textId="77777777" w:rsidR="00601120" w:rsidRDefault="003B7C6C">
            <w:pPr>
              <w:pStyle w:val="10"/>
            </w:pPr>
            <w:r>
              <w:rPr>
                <w:rFonts w:hint="eastAsia"/>
              </w:rPr>
              <w:t>int</w:t>
            </w:r>
          </w:p>
        </w:tc>
        <w:tc>
          <w:tcPr>
            <w:tcW w:w="2344" w:type="dxa"/>
            <w:tcBorders>
              <w:top w:val="nil"/>
              <w:bottom w:val="nil"/>
            </w:tcBorders>
          </w:tcPr>
          <w:p w14:paraId="2F991FF1" w14:textId="77777777" w:rsidR="00601120" w:rsidRDefault="003B7C6C">
            <w:pPr>
              <w:pStyle w:val="10"/>
            </w:pPr>
            <w:r>
              <w:rPr>
                <w:rFonts w:hint="eastAsia"/>
              </w:rPr>
              <w:t>回复</w:t>
            </w:r>
          </w:p>
        </w:tc>
      </w:tr>
      <w:tr w:rsidR="00601120" w14:paraId="42A2428D" w14:textId="77777777">
        <w:trPr>
          <w:jc w:val="center"/>
        </w:trPr>
        <w:tc>
          <w:tcPr>
            <w:tcW w:w="2258" w:type="dxa"/>
            <w:tcBorders>
              <w:top w:val="nil"/>
            </w:tcBorders>
          </w:tcPr>
          <w:p w14:paraId="4CBD1F39" w14:textId="77777777" w:rsidR="00601120" w:rsidRDefault="003B7C6C">
            <w:pPr>
              <w:pStyle w:val="10"/>
            </w:pPr>
            <w:r>
              <w:rPr>
                <w:rFonts w:hint="eastAsia"/>
              </w:rPr>
              <w:lastRenderedPageBreak/>
              <w:t>content</w:t>
            </w:r>
          </w:p>
        </w:tc>
        <w:tc>
          <w:tcPr>
            <w:tcW w:w="2344" w:type="dxa"/>
            <w:tcBorders>
              <w:top w:val="nil"/>
            </w:tcBorders>
          </w:tcPr>
          <w:p w14:paraId="0E63B4BD" w14:textId="77777777" w:rsidR="00601120" w:rsidRDefault="003B7C6C">
            <w:pPr>
              <w:pStyle w:val="10"/>
            </w:pPr>
            <w:r>
              <w:rPr>
                <w:rFonts w:hint="eastAsia"/>
              </w:rPr>
              <w:t>varchar</w:t>
            </w:r>
          </w:p>
        </w:tc>
        <w:tc>
          <w:tcPr>
            <w:tcW w:w="2344" w:type="dxa"/>
            <w:tcBorders>
              <w:top w:val="nil"/>
            </w:tcBorders>
          </w:tcPr>
          <w:p w14:paraId="221960C6" w14:textId="77777777" w:rsidR="00601120" w:rsidRDefault="003B7C6C">
            <w:pPr>
              <w:pStyle w:val="10"/>
            </w:pPr>
            <w:r>
              <w:rPr>
                <w:rFonts w:hint="eastAsia"/>
              </w:rPr>
              <w:t>评论内容</w:t>
            </w:r>
          </w:p>
        </w:tc>
      </w:tr>
    </w:tbl>
    <w:p w14:paraId="65E00505" w14:textId="77777777" w:rsidR="00601120" w:rsidRDefault="003B7C6C">
      <w:pPr>
        <w:spacing w:line="360" w:lineRule="auto"/>
        <w:jc w:val="center"/>
        <w:rPr>
          <w:b/>
          <w:szCs w:val="21"/>
        </w:rPr>
      </w:pPr>
      <w:r>
        <w:rPr>
          <w:rFonts w:ascii="黑体" w:eastAsia="黑体" w:hAnsi="黑体" w:hint="eastAsia"/>
          <w:b/>
          <w:szCs w:val="21"/>
        </w:rPr>
        <w:t>表6  notice表</w:t>
      </w:r>
    </w:p>
    <w:tbl>
      <w:tblPr>
        <w:tblW w:w="6946" w:type="dxa"/>
        <w:jc w:val="center"/>
        <w:tblBorders>
          <w:top w:val="single" w:sz="4" w:space="0" w:color="auto"/>
          <w:left w:val="single" w:sz="4" w:space="0" w:color="auto"/>
          <w:bottom w:val="single" w:sz="4" w:space="0" w:color="auto"/>
          <w:right w:val="single" w:sz="4" w:space="0" w:color="auto"/>
          <w:insideH w:val="single" w:sz="6" w:space="0" w:color="000000"/>
        </w:tblBorders>
        <w:tblLayout w:type="fixed"/>
        <w:tblLook w:val="04A0" w:firstRow="1" w:lastRow="0" w:firstColumn="1" w:lastColumn="0" w:noHBand="0" w:noVBand="1"/>
      </w:tblPr>
      <w:tblGrid>
        <w:gridCol w:w="2258"/>
        <w:gridCol w:w="2344"/>
        <w:gridCol w:w="2344"/>
      </w:tblGrid>
      <w:tr w:rsidR="00601120" w14:paraId="1598025C" w14:textId="77777777">
        <w:trPr>
          <w:jc w:val="center"/>
        </w:trPr>
        <w:tc>
          <w:tcPr>
            <w:tcW w:w="2258" w:type="dxa"/>
          </w:tcPr>
          <w:p w14:paraId="5E2D7CF0" w14:textId="77777777" w:rsidR="00601120" w:rsidRDefault="003B7C6C">
            <w:pPr>
              <w:pStyle w:val="10"/>
            </w:pPr>
            <w:r>
              <w:rPr>
                <w:rFonts w:hint="eastAsia"/>
              </w:rPr>
              <w:t>属性名</w:t>
            </w:r>
          </w:p>
        </w:tc>
        <w:tc>
          <w:tcPr>
            <w:tcW w:w="2344" w:type="dxa"/>
          </w:tcPr>
          <w:p w14:paraId="121EE127" w14:textId="77777777" w:rsidR="00601120" w:rsidRDefault="003B7C6C">
            <w:pPr>
              <w:pStyle w:val="10"/>
            </w:pPr>
            <w:r>
              <w:rPr>
                <w:rFonts w:hint="eastAsia"/>
              </w:rPr>
              <w:t>类型</w:t>
            </w:r>
          </w:p>
        </w:tc>
        <w:tc>
          <w:tcPr>
            <w:tcW w:w="2344" w:type="dxa"/>
          </w:tcPr>
          <w:p w14:paraId="45B0401A" w14:textId="77777777" w:rsidR="00601120" w:rsidRDefault="003B7C6C">
            <w:pPr>
              <w:pStyle w:val="10"/>
            </w:pPr>
            <w:r>
              <w:rPr>
                <w:rFonts w:hint="eastAsia"/>
              </w:rPr>
              <w:t>说明</w:t>
            </w:r>
          </w:p>
        </w:tc>
      </w:tr>
      <w:tr w:rsidR="00601120" w14:paraId="5E84966C" w14:textId="77777777">
        <w:trPr>
          <w:jc w:val="center"/>
        </w:trPr>
        <w:tc>
          <w:tcPr>
            <w:tcW w:w="2258" w:type="dxa"/>
            <w:tcBorders>
              <w:bottom w:val="nil"/>
            </w:tcBorders>
          </w:tcPr>
          <w:p w14:paraId="039F3FE5" w14:textId="77777777" w:rsidR="00601120" w:rsidRDefault="003B7C6C">
            <w:pPr>
              <w:pStyle w:val="10"/>
            </w:pPr>
            <w:r>
              <w:rPr>
                <w:rFonts w:hint="eastAsia"/>
              </w:rPr>
              <w:t>id</w:t>
            </w:r>
          </w:p>
        </w:tc>
        <w:tc>
          <w:tcPr>
            <w:tcW w:w="2344" w:type="dxa"/>
            <w:tcBorders>
              <w:bottom w:val="nil"/>
            </w:tcBorders>
          </w:tcPr>
          <w:p w14:paraId="0F62D7B6" w14:textId="77777777" w:rsidR="00601120" w:rsidRDefault="003B7C6C">
            <w:pPr>
              <w:pStyle w:val="10"/>
            </w:pPr>
            <w:r>
              <w:rPr>
                <w:rFonts w:hint="eastAsia"/>
              </w:rPr>
              <w:t>int</w:t>
            </w:r>
          </w:p>
        </w:tc>
        <w:tc>
          <w:tcPr>
            <w:tcW w:w="2344" w:type="dxa"/>
            <w:tcBorders>
              <w:bottom w:val="nil"/>
            </w:tcBorders>
          </w:tcPr>
          <w:p w14:paraId="5DFA1856" w14:textId="77777777" w:rsidR="00601120" w:rsidRDefault="003B7C6C">
            <w:pPr>
              <w:pStyle w:val="10"/>
            </w:pPr>
            <w:r>
              <w:rPr>
                <w:rFonts w:hint="eastAsia"/>
              </w:rPr>
              <w:t>帖子</w:t>
            </w:r>
            <w:r>
              <w:rPr>
                <w:rFonts w:hint="eastAsia"/>
              </w:rPr>
              <w:t>ID</w:t>
            </w:r>
          </w:p>
        </w:tc>
      </w:tr>
      <w:tr w:rsidR="00601120" w14:paraId="4049B70C" w14:textId="77777777">
        <w:trPr>
          <w:jc w:val="center"/>
        </w:trPr>
        <w:tc>
          <w:tcPr>
            <w:tcW w:w="2258" w:type="dxa"/>
            <w:tcBorders>
              <w:top w:val="nil"/>
              <w:bottom w:val="nil"/>
            </w:tcBorders>
          </w:tcPr>
          <w:p w14:paraId="1F8B9EC1" w14:textId="77777777" w:rsidR="00601120" w:rsidRDefault="003B7C6C">
            <w:pPr>
              <w:pStyle w:val="10"/>
            </w:pPr>
            <w:r>
              <w:rPr>
                <w:rFonts w:hint="eastAsia"/>
              </w:rPr>
              <w:t>publisher_id</w:t>
            </w:r>
          </w:p>
        </w:tc>
        <w:tc>
          <w:tcPr>
            <w:tcW w:w="2344" w:type="dxa"/>
            <w:tcBorders>
              <w:top w:val="nil"/>
              <w:bottom w:val="nil"/>
            </w:tcBorders>
          </w:tcPr>
          <w:p w14:paraId="4A560CB5" w14:textId="77777777" w:rsidR="00601120" w:rsidRDefault="003B7C6C">
            <w:pPr>
              <w:pStyle w:val="10"/>
            </w:pPr>
            <w:r>
              <w:rPr>
                <w:rFonts w:hint="eastAsia"/>
              </w:rPr>
              <w:t>int</w:t>
            </w:r>
          </w:p>
        </w:tc>
        <w:tc>
          <w:tcPr>
            <w:tcW w:w="2344" w:type="dxa"/>
            <w:tcBorders>
              <w:top w:val="nil"/>
              <w:bottom w:val="nil"/>
            </w:tcBorders>
          </w:tcPr>
          <w:p w14:paraId="6232573D" w14:textId="77777777" w:rsidR="00601120" w:rsidRDefault="003B7C6C">
            <w:pPr>
              <w:pStyle w:val="10"/>
            </w:pPr>
            <w:r>
              <w:rPr>
                <w:rFonts w:hint="eastAsia"/>
              </w:rPr>
              <w:t>被关注者</w:t>
            </w:r>
            <w:r>
              <w:rPr>
                <w:rFonts w:hint="eastAsia"/>
              </w:rPr>
              <w:t>ID</w:t>
            </w:r>
          </w:p>
        </w:tc>
      </w:tr>
      <w:tr w:rsidR="00601120" w14:paraId="3AEA92AA" w14:textId="77777777">
        <w:trPr>
          <w:jc w:val="center"/>
        </w:trPr>
        <w:tc>
          <w:tcPr>
            <w:tcW w:w="2258" w:type="dxa"/>
            <w:tcBorders>
              <w:top w:val="nil"/>
              <w:bottom w:val="nil"/>
            </w:tcBorders>
          </w:tcPr>
          <w:p w14:paraId="670012CF" w14:textId="77777777" w:rsidR="00601120" w:rsidRDefault="003B7C6C">
            <w:pPr>
              <w:pStyle w:val="10"/>
            </w:pPr>
            <w:r>
              <w:rPr>
                <w:rFonts w:hint="eastAsia"/>
              </w:rPr>
              <w:t>subscriber_id</w:t>
            </w:r>
          </w:p>
        </w:tc>
        <w:tc>
          <w:tcPr>
            <w:tcW w:w="2344" w:type="dxa"/>
            <w:tcBorders>
              <w:top w:val="nil"/>
              <w:bottom w:val="nil"/>
            </w:tcBorders>
          </w:tcPr>
          <w:p w14:paraId="08DE8C09" w14:textId="77777777" w:rsidR="00601120" w:rsidRDefault="003B7C6C">
            <w:pPr>
              <w:pStyle w:val="10"/>
            </w:pPr>
            <w:r>
              <w:rPr>
                <w:rFonts w:hint="eastAsia"/>
              </w:rPr>
              <w:t>int</w:t>
            </w:r>
          </w:p>
        </w:tc>
        <w:tc>
          <w:tcPr>
            <w:tcW w:w="2344" w:type="dxa"/>
            <w:tcBorders>
              <w:top w:val="nil"/>
              <w:bottom w:val="nil"/>
            </w:tcBorders>
          </w:tcPr>
          <w:p w14:paraId="5CAED9E8" w14:textId="77777777" w:rsidR="00601120" w:rsidRDefault="003B7C6C">
            <w:pPr>
              <w:pStyle w:val="10"/>
            </w:pPr>
            <w:r>
              <w:rPr>
                <w:rFonts w:hint="eastAsia"/>
              </w:rPr>
              <w:t>粉丝</w:t>
            </w:r>
            <w:r>
              <w:rPr>
                <w:rFonts w:hint="eastAsia"/>
              </w:rPr>
              <w:t>ID</w:t>
            </w:r>
          </w:p>
        </w:tc>
      </w:tr>
      <w:tr w:rsidR="00601120" w14:paraId="4FEFF25A" w14:textId="77777777">
        <w:trPr>
          <w:jc w:val="center"/>
        </w:trPr>
        <w:tc>
          <w:tcPr>
            <w:tcW w:w="2258" w:type="dxa"/>
            <w:tcBorders>
              <w:top w:val="nil"/>
              <w:bottom w:val="nil"/>
            </w:tcBorders>
          </w:tcPr>
          <w:p w14:paraId="5409677D" w14:textId="77777777" w:rsidR="00601120" w:rsidRDefault="003B7C6C">
            <w:pPr>
              <w:pStyle w:val="10"/>
            </w:pPr>
            <w:r>
              <w:rPr>
                <w:rFonts w:hint="eastAsia"/>
              </w:rPr>
              <w:t>section_id</w:t>
            </w:r>
          </w:p>
        </w:tc>
        <w:tc>
          <w:tcPr>
            <w:tcW w:w="2344" w:type="dxa"/>
            <w:tcBorders>
              <w:top w:val="nil"/>
              <w:bottom w:val="nil"/>
            </w:tcBorders>
          </w:tcPr>
          <w:p w14:paraId="07D3F730" w14:textId="77777777" w:rsidR="00601120" w:rsidRDefault="003B7C6C">
            <w:pPr>
              <w:pStyle w:val="10"/>
            </w:pPr>
            <w:r>
              <w:rPr>
                <w:rFonts w:hint="eastAsia"/>
              </w:rPr>
              <w:t>int</w:t>
            </w:r>
          </w:p>
        </w:tc>
        <w:tc>
          <w:tcPr>
            <w:tcW w:w="2344" w:type="dxa"/>
            <w:tcBorders>
              <w:top w:val="nil"/>
              <w:bottom w:val="nil"/>
            </w:tcBorders>
          </w:tcPr>
          <w:p w14:paraId="69BE9891" w14:textId="77777777" w:rsidR="00601120" w:rsidRDefault="003B7C6C">
            <w:pPr>
              <w:pStyle w:val="10"/>
            </w:pPr>
            <w:r>
              <w:rPr>
                <w:rFonts w:hint="eastAsia"/>
              </w:rPr>
              <w:t>所属板块</w:t>
            </w:r>
          </w:p>
        </w:tc>
      </w:tr>
      <w:tr w:rsidR="00601120" w14:paraId="242C3BCF" w14:textId="77777777">
        <w:trPr>
          <w:jc w:val="center"/>
        </w:trPr>
        <w:tc>
          <w:tcPr>
            <w:tcW w:w="2258" w:type="dxa"/>
            <w:tcBorders>
              <w:top w:val="nil"/>
              <w:bottom w:val="nil"/>
            </w:tcBorders>
          </w:tcPr>
          <w:p w14:paraId="43315451" w14:textId="77777777" w:rsidR="00601120" w:rsidRDefault="003B7C6C">
            <w:pPr>
              <w:pStyle w:val="10"/>
            </w:pPr>
            <w:r>
              <w:rPr>
                <w:rFonts w:hint="eastAsia"/>
              </w:rPr>
              <w:t>post_id</w:t>
            </w:r>
          </w:p>
        </w:tc>
        <w:tc>
          <w:tcPr>
            <w:tcW w:w="2344" w:type="dxa"/>
            <w:tcBorders>
              <w:top w:val="nil"/>
              <w:bottom w:val="nil"/>
            </w:tcBorders>
          </w:tcPr>
          <w:p w14:paraId="567C774C" w14:textId="77777777" w:rsidR="00601120" w:rsidRDefault="003B7C6C">
            <w:pPr>
              <w:pStyle w:val="10"/>
            </w:pPr>
            <w:r>
              <w:rPr>
                <w:rFonts w:hint="eastAsia"/>
              </w:rPr>
              <w:t>int</w:t>
            </w:r>
          </w:p>
        </w:tc>
        <w:tc>
          <w:tcPr>
            <w:tcW w:w="2344" w:type="dxa"/>
            <w:tcBorders>
              <w:top w:val="nil"/>
              <w:bottom w:val="nil"/>
            </w:tcBorders>
          </w:tcPr>
          <w:p w14:paraId="7FF99092" w14:textId="77777777" w:rsidR="00601120" w:rsidRDefault="003B7C6C">
            <w:pPr>
              <w:pStyle w:val="10"/>
            </w:pPr>
            <w:r>
              <w:rPr>
                <w:rFonts w:hint="eastAsia"/>
              </w:rPr>
              <w:t>所属帖子</w:t>
            </w:r>
          </w:p>
        </w:tc>
      </w:tr>
      <w:tr w:rsidR="00601120" w14:paraId="2D8F1358" w14:textId="77777777">
        <w:trPr>
          <w:jc w:val="center"/>
        </w:trPr>
        <w:tc>
          <w:tcPr>
            <w:tcW w:w="2258" w:type="dxa"/>
            <w:tcBorders>
              <w:top w:val="nil"/>
              <w:bottom w:val="nil"/>
            </w:tcBorders>
          </w:tcPr>
          <w:p w14:paraId="4FFF36F6" w14:textId="77777777" w:rsidR="00601120" w:rsidRDefault="003B7C6C">
            <w:pPr>
              <w:pStyle w:val="10"/>
            </w:pPr>
            <w:r>
              <w:rPr>
                <w:rFonts w:hint="eastAsia"/>
              </w:rPr>
              <w:t>comment_id</w:t>
            </w:r>
          </w:p>
        </w:tc>
        <w:tc>
          <w:tcPr>
            <w:tcW w:w="2344" w:type="dxa"/>
            <w:tcBorders>
              <w:top w:val="nil"/>
              <w:bottom w:val="nil"/>
            </w:tcBorders>
          </w:tcPr>
          <w:p w14:paraId="0CEC4F24" w14:textId="77777777" w:rsidR="00601120" w:rsidRDefault="003B7C6C">
            <w:pPr>
              <w:pStyle w:val="10"/>
            </w:pPr>
            <w:r>
              <w:rPr>
                <w:rFonts w:hint="eastAsia"/>
              </w:rPr>
              <w:t>int</w:t>
            </w:r>
          </w:p>
        </w:tc>
        <w:tc>
          <w:tcPr>
            <w:tcW w:w="2344" w:type="dxa"/>
            <w:tcBorders>
              <w:top w:val="nil"/>
              <w:bottom w:val="nil"/>
            </w:tcBorders>
          </w:tcPr>
          <w:p w14:paraId="60A4CE66" w14:textId="77777777" w:rsidR="00601120" w:rsidRDefault="003B7C6C">
            <w:pPr>
              <w:pStyle w:val="10"/>
            </w:pPr>
            <w:r>
              <w:rPr>
                <w:rFonts w:hint="eastAsia"/>
              </w:rPr>
              <w:t>所属评论</w:t>
            </w:r>
          </w:p>
        </w:tc>
      </w:tr>
      <w:tr w:rsidR="00601120" w14:paraId="031A9DEA" w14:textId="77777777">
        <w:trPr>
          <w:jc w:val="center"/>
        </w:trPr>
        <w:tc>
          <w:tcPr>
            <w:tcW w:w="2258" w:type="dxa"/>
            <w:tcBorders>
              <w:top w:val="nil"/>
            </w:tcBorders>
          </w:tcPr>
          <w:p w14:paraId="64E5ED36" w14:textId="77777777" w:rsidR="00601120" w:rsidRDefault="003B7C6C">
            <w:pPr>
              <w:pStyle w:val="10"/>
            </w:pPr>
            <w:r>
              <w:rPr>
                <w:rFonts w:hint="eastAsia"/>
              </w:rPr>
              <w:t>create_time</w:t>
            </w:r>
          </w:p>
        </w:tc>
        <w:tc>
          <w:tcPr>
            <w:tcW w:w="2344" w:type="dxa"/>
            <w:tcBorders>
              <w:top w:val="nil"/>
            </w:tcBorders>
          </w:tcPr>
          <w:p w14:paraId="63CA0D14" w14:textId="77777777" w:rsidR="00601120" w:rsidRDefault="003B7C6C">
            <w:pPr>
              <w:pStyle w:val="10"/>
            </w:pPr>
            <w:r>
              <w:rPr>
                <w:rFonts w:hint="eastAsia"/>
              </w:rPr>
              <w:t>datatime</w:t>
            </w:r>
          </w:p>
        </w:tc>
        <w:tc>
          <w:tcPr>
            <w:tcW w:w="2344" w:type="dxa"/>
            <w:tcBorders>
              <w:top w:val="nil"/>
            </w:tcBorders>
          </w:tcPr>
          <w:p w14:paraId="596497A6" w14:textId="77777777" w:rsidR="00601120" w:rsidRDefault="003B7C6C">
            <w:pPr>
              <w:pStyle w:val="10"/>
            </w:pPr>
            <w:r>
              <w:rPr>
                <w:rFonts w:hint="eastAsia"/>
              </w:rPr>
              <w:t>创建时间</w:t>
            </w:r>
          </w:p>
        </w:tc>
      </w:tr>
    </w:tbl>
    <w:p w14:paraId="2F28CEFC" w14:textId="77777777" w:rsidR="00601120" w:rsidRDefault="003B7C6C">
      <w:pPr>
        <w:pStyle w:val="aa"/>
        <w:jc w:val="both"/>
        <w:rPr>
          <w:rFonts w:eastAsia="黑体"/>
        </w:rPr>
      </w:pPr>
      <w:r>
        <w:rPr>
          <w:rFonts w:ascii="黑体" w:eastAsia="黑体" w:hAnsi="黑体" w:hint="eastAsia"/>
          <w:b w:val="0"/>
        </w:rPr>
        <w:t>5</w:t>
      </w:r>
      <w:r>
        <w:rPr>
          <w:rFonts w:ascii="黑体" w:eastAsia="黑体" w:hAnsi="黑体"/>
          <w:b w:val="0"/>
        </w:rPr>
        <w:t>.</w:t>
      </w:r>
      <w:r>
        <w:rPr>
          <w:rFonts w:ascii="黑体" w:eastAsia="黑体" w:hAnsi="黑体" w:hint="eastAsia"/>
          <w:b w:val="0"/>
        </w:rPr>
        <w:t>2 数据库工具</w:t>
      </w:r>
    </w:p>
    <w:p w14:paraId="4B995D22" w14:textId="77777777" w:rsidR="00601120" w:rsidRDefault="003B7C6C">
      <w:pPr>
        <w:pStyle w:val="ab"/>
      </w:pPr>
      <w:r>
        <w:rPr>
          <w:rFonts w:hint="eastAsia"/>
        </w:rPr>
        <w:t>MySQL</w:t>
      </w:r>
      <w:r>
        <w:rPr>
          <w:rFonts w:hint="eastAsia"/>
        </w:rPr>
        <w:t>：</w:t>
      </w:r>
      <w:r>
        <w:rPr>
          <w:rFonts w:hint="eastAsia"/>
        </w:rPr>
        <w:t>MySQL</w:t>
      </w:r>
      <w:r>
        <w:rPr>
          <w:rFonts w:hint="eastAsia"/>
        </w:rPr>
        <w:t>是最流行的关系型数据库管理系统，关系型数据库将信息分割，存储在不同的表单中，以减少数据的耦合性。</w:t>
      </w:r>
      <w:r>
        <w:rPr>
          <w:rFonts w:hint="eastAsia"/>
        </w:rPr>
        <w:t>MySQL</w:t>
      </w:r>
      <w:r>
        <w:rPr>
          <w:rFonts w:hint="eastAsia"/>
        </w:rPr>
        <w:t>提供命令行界面，输入用户名和密码后，可以对权限中的数据库进行操作。本项目中使用</w:t>
      </w:r>
      <w:r>
        <w:rPr>
          <w:rFonts w:hint="eastAsia"/>
        </w:rPr>
        <w:t>MySQL</w:t>
      </w:r>
      <w:r>
        <w:rPr>
          <w:rFonts w:hint="eastAsia"/>
        </w:rPr>
        <w:t>作为底层数据库管理系统。</w:t>
      </w:r>
    </w:p>
    <w:p w14:paraId="5596CC0C" w14:textId="77777777" w:rsidR="00601120" w:rsidRDefault="003B7C6C">
      <w:pPr>
        <w:pStyle w:val="ab"/>
      </w:pPr>
      <w:r>
        <w:rPr>
          <w:rFonts w:hint="eastAsia"/>
        </w:rPr>
        <w:t>Data Grip</w:t>
      </w:r>
      <w:r>
        <w:rPr>
          <w:rFonts w:hint="eastAsia"/>
        </w:rPr>
        <w:t>：</w:t>
      </w:r>
      <w:r>
        <w:rPr>
          <w:rFonts w:hint="eastAsia"/>
        </w:rPr>
        <w:t>Data Grip</w:t>
      </w:r>
      <w:r>
        <w:rPr>
          <w:rFonts w:hint="eastAsia"/>
        </w:rPr>
        <w:t>用于实现数据库的可视化，以及可以快速连接各类型数据库、建立表单、修改表单、插入表单信息、实现事务管理、快速测试数据集等等。本项目中使用</w:t>
      </w:r>
      <w:r>
        <w:rPr>
          <w:rFonts w:hint="eastAsia"/>
        </w:rPr>
        <w:t>Data Grip</w:t>
      </w:r>
      <w:r>
        <w:rPr>
          <w:rFonts w:hint="eastAsia"/>
        </w:rPr>
        <w:t>软件对数据库进行操作，没有使用</w:t>
      </w:r>
      <w:r>
        <w:rPr>
          <w:rFonts w:hint="eastAsia"/>
        </w:rPr>
        <w:t>MySQL</w:t>
      </w:r>
      <w:r>
        <w:rPr>
          <w:rFonts w:hint="eastAsia"/>
        </w:rPr>
        <w:t>自带的命令行操作，是因为</w:t>
      </w:r>
      <w:r>
        <w:rPr>
          <w:rFonts w:hint="eastAsia"/>
        </w:rPr>
        <w:t>Data Grip</w:t>
      </w:r>
      <w:r>
        <w:rPr>
          <w:rFonts w:hint="eastAsia"/>
        </w:rPr>
        <w:t>中操作更加方便快捷，提供了可视化接口，而</w:t>
      </w:r>
      <w:r>
        <w:rPr>
          <w:rFonts w:hint="eastAsia"/>
        </w:rPr>
        <w:t>MySQL</w:t>
      </w:r>
      <w:r>
        <w:rPr>
          <w:rFonts w:hint="eastAsia"/>
        </w:rPr>
        <w:t>命令行需要复杂的指令进行操作。</w:t>
      </w:r>
    </w:p>
    <w:p w14:paraId="151EDB61" w14:textId="77777777" w:rsidR="00601120" w:rsidRDefault="003B7C6C">
      <w:pPr>
        <w:pStyle w:val="a9"/>
        <w:jc w:val="both"/>
      </w:pPr>
      <w:r>
        <w:rPr>
          <w:rFonts w:hint="eastAsia"/>
        </w:rPr>
        <w:t>6.服务器设计</w:t>
      </w:r>
    </w:p>
    <w:p w14:paraId="5BD2C4BF" w14:textId="77777777" w:rsidR="00601120" w:rsidRDefault="003B7C6C">
      <w:pPr>
        <w:spacing w:line="360" w:lineRule="auto"/>
        <w:ind w:firstLineChars="200" w:firstLine="480"/>
        <w:rPr>
          <w:rFonts w:eastAsiaTheme="minorEastAsia"/>
        </w:rPr>
      </w:pPr>
      <w:r>
        <w:rPr>
          <w:rFonts w:eastAsiaTheme="minorEastAsia" w:hint="eastAsia"/>
        </w:rPr>
        <w:t>本项目使用了腾讯云轻量应用服务器进行项目部署。</w:t>
      </w:r>
    </w:p>
    <w:p w14:paraId="3FD2A92E" w14:textId="77777777" w:rsidR="00601120" w:rsidRDefault="003B7C6C">
      <w:pPr>
        <w:pStyle w:val="aa"/>
        <w:jc w:val="both"/>
        <w:rPr>
          <w:rFonts w:eastAsia="黑体"/>
        </w:rPr>
      </w:pPr>
      <w:r>
        <w:rPr>
          <w:rFonts w:ascii="黑体" w:eastAsia="黑体" w:hAnsi="黑体" w:hint="eastAsia"/>
          <w:b w:val="0"/>
        </w:rPr>
        <w:t>6</w:t>
      </w:r>
      <w:r>
        <w:rPr>
          <w:rFonts w:ascii="黑体" w:eastAsia="黑体" w:hAnsi="黑体"/>
          <w:b w:val="0"/>
        </w:rPr>
        <w:t>.1</w:t>
      </w:r>
      <w:r>
        <w:rPr>
          <w:rFonts w:ascii="黑体" w:eastAsia="黑体" w:hAnsi="黑体" w:hint="eastAsia"/>
          <w:b w:val="0"/>
        </w:rPr>
        <w:t xml:space="preserve"> 服务器配置</w:t>
      </w:r>
    </w:p>
    <w:p w14:paraId="0FB122BB" w14:textId="77777777" w:rsidR="00601120" w:rsidRDefault="003B7C6C">
      <w:pPr>
        <w:pStyle w:val="ab"/>
      </w:pPr>
      <w:r>
        <w:rPr>
          <w:rFonts w:hint="eastAsia"/>
        </w:rPr>
        <w:t>服务器使用了广州地区的轻量应用服务器，操作系统经过重装后为</w:t>
      </w:r>
      <w:r>
        <w:rPr>
          <w:rFonts w:hint="eastAsia"/>
        </w:rPr>
        <w:t>CentOS 7.6</w:t>
      </w:r>
      <w:r>
        <w:rPr>
          <w:rFonts w:hint="eastAsia"/>
        </w:rPr>
        <w:t>（使用服务器的系统镜像），公网</w:t>
      </w:r>
      <w:r>
        <w:rPr>
          <w:rFonts w:hint="eastAsia"/>
        </w:rPr>
        <w:t>IP</w:t>
      </w:r>
      <w:r>
        <w:rPr>
          <w:rFonts w:hint="eastAsia"/>
        </w:rPr>
        <w:t>为</w:t>
      </w:r>
      <w:r>
        <w:rPr>
          <w:rFonts w:hint="eastAsia"/>
        </w:rPr>
        <w:t>43.138.166.217</w:t>
      </w:r>
      <w:r>
        <w:rPr>
          <w:rFonts w:hint="eastAsia"/>
        </w:rPr>
        <w:t>。</w:t>
      </w:r>
    </w:p>
    <w:p w14:paraId="198E0B52" w14:textId="77777777" w:rsidR="00601120" w:rsidRDefault="003B7C6C">
      <w:pPr>
        <w:pStyle w:val="ab"/>
      </w:pPr>
      <w:r>
        <w:rPr>
          <w:rFonts w:hint="eastAsia"/>
        </w:rPr>
        <w:t>服务器具体配置如下：</w:t>
      </w:r>
      <w:r>
        <w:rPr>
          <w:rFonts w:hint="eastAsia"/>
        </w:rPr>
        <w:t>CPU</w:t>
      </w:r>
      <w:r>
        <w:rPr>
          <w:rFonts w:hint="eastAsia"/>
        </w:rPr>
        <w:t>为两个核，内存为</w:t>
      </w:r>
      <w:r>
        <w:rPr>
          <w:rFonts w:hint="eastAsia"/>
        </w:rPr>
        <w:t>2GB</w:t>
      </w:r>
      <w:r>
        <w:rPr>
          <w:rFonts w:hint="eastAsia"/>
        </w:rPr>
        <w:t>，使用的系统盘为</w:t>
      </w:r>
      <w:r>
        <w:rPr>
          <w:rFonts w:hint="eastAsia"/>
        </w:rPr>
        <w:t>40GB</w:t>
      </w:r>
      <w:r>
        <w:rPr>
          <w:rFonts w:hint="eastAsia"/>
        </w:rPr>
        <w:t>的</w:t>
      </w:r>
      <w:r>
        <w:rPr>
          <w:rFonts w:hint="eastAsia"/>
        </w:rPr>
        <w:t>SSD</w:t>
      </w:r>
      <w:r>
        <w:rPr>
          <w:rFonts w:hint="eastAsia"/>
        </w:rPr>
        <w:t>云硬盘，带宽为</w:t>
      </w:r>
      <w:r>
        <w:rPr>
          <w:rFonts w:hint="eastAsia"/>
        </w:rPr>
        <w:t>4Mbps</w:t>
      </w:r>
      <w:r>
        <w:rPr>
          <w:rFonts w:hint="eastAsia"/>
        </w:rPr>
        <w:t>，流量包为</w:t>
      </w:r>
      <w:r>
        <w:rPr>
          <w:rFonts w:hint="eastAsia"/>
        </w:rPr>
        <w:t>300GB/</w:t>
      </w:r>
      <w:r>
        <w:rPr>
          <w:rFonts w:hint="eastAsia"/>
        </w:rPr>
        <w:t>月。</w:t>
      </w:r>
    </w:p>
    <w:p w14:paraId="795502C8" w14:textId="77777777" w:rsidR="00601120" w:rsidRDefault="003B7C6C">
      <w:pPr>
        <w:pStyle w:val="ab"/>
      </w:pPr>
      <w:r>
        <w:rPr>
          <w:rFonts w:hint="eastAsia"/>
        </w:rPr>
        <w:t>由于服务器有防火墙对流量进行控制，为了项目在服务器的正常运行，特别</w:t>
      </w:r>
      <w:r>
        <w:rPr>
          <w:rFonts w:hint="eastAsia"/>
        </w:rPr>
        <w:lastRenderedPageBreak/>
        <w:t>添加了若干规则。具体规则如下：为了前端项目的正常运行，开放了</w:t>
      </w:r>
      <w:r>
        <w:rPr>
          <w:rFonts w:hint="eastAsia"/>
        </w:rPr>
        <w:t>TCP</w:t>
      </w:r>
      <w:r>
        <w:rPr>
          <w:rFonts w:hint="eastAsia"/>
        </w:rPr>
        <w:t>协议下</w:t>
      </w:r>
      <w:r>
        <w:rPr>
          <w:rFonts w:hint="eastAsia"/>
        </w:rPr>
        <w:t>8080</w:t>
      </w:r>
      <w:r>
        <w:rPr>
          <w:rFonts w:hint="eastAsia"/>
        </w:rPr>
        <w:t>端口；为了后端项目的正常运行，开放了</w:t>
      </w:r>
      <w:r>
        <w:rPr>
          <w:rFonts w:hint="eastAsia"/>
        </w:rPr>
        <w:t>TCP</w:t>
      </w:r>
      <w:r>
        <w:rPr>
          <w:rFonts w:hint="eastAsia"/>
        </w:rPr>
        <w:t>协议下</w:t>
      </w:r>
      <w:r>
        <w:rPr>
          <w:rFonts w:hint="eastAsia"/>
        </w:rPr>
        <w:t>8081</w:t>
      </w:r>
      <w:r>
        <w:rPr>
          <w:rFonts w:hint="eastAsia"/>
        </w:rPr>
        <w:t>端口；为了</w:t>
      </w:r>
      <w:r>
        <w:rPr>
          <w:rFonts w:hint="eastAsia"/>
        </w:rPr>
        <w:t>MySQL</w:t>
      </w:r>
      <w:r>
        <w:rPr>
          <w:rFonts w:hint="eastAsia"/>
        </w:rPr>
        <w:t>数据库的正常运行，开放了</w:t>
      </w:r>
      <w:r>
        <w:rPr>
          <w:rFonts w:hint="eastAsia"/>
        </w:rPr>
        <w:t>TCP</w:t>
      </w:r>
      <w:r>
        <w:rPr>
          <w:rFonts w:hint="eastAsia"/>
        </w:rPr>
        <w:t>协议下</w:t>
      </w:r>
      <w:r>
        <w:rPr>
          <w:rFonts w:hint="eastAsia"/>
        </w:rPr>
        <w:t>3306</w:t>
      </w:r>
      <w:r>
        <w:rPr>
          <w:rFonts w:hint="eastAsia"/>
        </w:rPr>
        <w:t>端口；为了</w:t>
      </w:r>
      <w:r>
        <w:rPr>
          <w:rFonts w:hint="eastAsia"/>
        </w:rPr>
        <w:t>HTTP</w:t>
      </w:r>
      <w:r>
        <w:rPr>
          <w:rFonts w:hint="eastAsia"/>
        </w:rPr>
        <w:t>协议和</w:t>
      </w:r>
      <w:r>
        <w:rPr>
          <w:rFonts w:hint="eastAsia"/>
        </w:rPr>
        <w:t>HTTPS</w:t>
      </w:r>
      <w:r>
        <w:rPr>
          <w:rFonts w:hint="eastAsia"/>
        </w:rPr>
        <w:t>的正常使用，开放</w:t>
      </w:r>
      <w:r>
        <w:rPr>
          <w:rFonts w:hint="eastAsia"/>
        </w:rPr>
        <w:t>TCP</w:t>
      </w:r>
      <w:r>
        <w:rPr>
          <w:rFonts w:hint="eastAsia"/>
        </w:rPr>
        <w:t>协议下</w:t>
      </w:r>
      <w:r>
        <w:rPr>
          <w:rFonts w:hint="eastAsia"/>
        </w:rPr>
        <w:t>80</w:t>
      </w:r>
      <w:r>
        <w:rPr>
          <w:rFonts w:hint="eastAsia"/>
        </w:rPr>
        <w:t>端口和</w:t>
      </w:r>
      <w:r>
        <w:rPr>
          <w:rFonts w:hint="eastAsia"/>
        </w:rPr>
        <w:t>443</w:t>
      </w:r>
      <w:r>
        <w:rPr>
          <w:rFonts w:hint="eastAsia"/>
        </w:rPr>
        <w:t>端口；开开放</w:t>
      </w:r>
      <w:r>
        <w:rPr>
          <w:rFonts w:hint="eastAsia"/>
        </w:rPr>
        <w:t>TCP</w:t>
      </w:r>
      <w:r>
        <w:rPr>
          <w:rFonts w:hint="eastAsia"/>
        </w:rPr>
        <w:t>协议下</w:t>
      </w:r>
      <w:r>
        <w:rPr>
          <w:rFonts w:hint="eastAsia"/>
        </w:rPr>
        <w:t>22</w:t>
      </w:r>
      <w:r>
        <w:rPr>
          <w:rFonts w:hint="eastAsia"/>
        </w:rPr>
        <w:t>端口用于用户进行</w:t>
      </w:r>
      <w:r>
        <w:rPr>
          <w:rFonts w:hint="eastAsia"/>
        </w:rPr>
        <w:t>Linux</w:t>
      </w:r>
      <w:r>
        <w:rPr>
          <w:rFonts w:hint="eastAsia"/>
        </w:rPr>
        <w:t>登录；开放</w:t>
      </w:r>
      <w:r>
        <w:rPr>
          <w:rFonts w:hint="eastAsia"/>
        </w:rPr>
        <w:t>TCP</w:t>
      </w:r>
      <w:r>
        <w:rPr>
          <w:rFonts w:hint="eastAsia"/>
        </w:rPr>
        <w:t>协议的</w:t>
      </w:r>
      <w:r>
        <w:rPr>
          <w:rFonts w:hint="eastAsia"/>
        </w:rPr>
        <w:t>3389</w:t>
      </w:r>
      <w:r>
        <w:rPr>
          <w:rFonts w:hint="eastAsia"/>
        </w:rPr>
        <w:t>端口使用户可以进行</w:t>
      </w:r>
      <w:r>
        <w:rPr>
          <w:rFonts w:hint="eastAsia"/>
        </w:rPr>
        <w:t>Windows</w:t>
      </w:r>
      <w:r>
        <w:rPr>
          <w:rFonts w:hint="eastAsia"/>
        </w:rPr>
        <w:t>远程登录；为了</w:t>
      </w:r>
      <w:r>
        <w:rPr>
          <w:rFonts w:hint="eastAsia"/>
        </w:rPr>
        <w:t>Ping</w:t>
      </w:r>
      <w:r>
        <w:rPr>
          <w:rFonts w:hint="eastAsia"/>
        </w:rPr>
        <w:t>协议的正常执行，开放了</w:t>
      </w:r>
      <w:r>
        <w:rPr>
          <w:rFonts w:hint="eastAsia"/>
        </w:rPr>
        <w:t>ICMP</w:t>
      </w:r>
      <w:r>
        <w:rPr>
          <w:rFonts w:hint="eastAsia"/>
        </w:rPr>
        <w:t>协议下所有端口。若要继续添加规则可在腾讯云轻量应用服务器控制台中配置。</w:t>
      </w:r>
    </w:p>
    <w:p w14:paraId="4D58A320" w14:textId="77777777" w:rsidR="00601120" w:rsidRDefault="003B7C6C">
      <w:pPr>
        <w:pStyle w:val="aa"/>
        <w:jc w:val="both"/>
        <w:rPr>
          <w:rFonts w:eastAsia="黑体"/>
        </w:rPr>
      </w:pPr>
      <w:r>
        <w:rPr>
          <w:rFonts w:ascii="黑体" w:eastAsia="黑体" w:hAnsi="黑体" w:hint="eastAsia"/>
          <w:b w:val="0"/>
        </w:rPr>
        <w:t>6</w:t>
      </w:r>
      <w:r>
        <w:rPr>
          <w:rFonts w:ascii="黑体" w:eastAsia="黑体" w:hAnsi="黑体"/>
          <w:b w:val="0"/>
        </w:rPr>
        <w:t>.</w:t>
      </w:r>
      <w:r>
        <w:rPr>
          <w:rFonts w:ascii="黑体" w:eastAsia="黑体" w:hAnsi="黑体" w:hint="eastAsia"/>
          <w:b w:val="0"/>
        </w:rPr>
        <w:t>2 服务器部署</w:t>
      </w:r>
    </w:p>
    <w:p w14:paraId="5C76CED3" w14:textId="77777777" w:rsidR="00601120" w:rsidRDefault="003B7C6C">
      <w:pPr>
        <w:pStyle w:val="ab"/>
      </w:pPr>
      <w:r>
        <w:rPr>
          <w:rFonts w:hint="eastAsia"/>
        </w:rPr>
        <w:t>本项目购买了腾讯云轻量应用服务器进行项目部署。购买后的服务器需要进行配置，卸载了原先运行的</w:t>
      </w:r>
      <w:r>
        <w:rPr>
          <w:rFonts w:hint="eastAsia"/>
        </w:rPr>
        <w:t>Windows</w:t>
      </w:r>
      <w:r>
        <w:rPr>
          <w:rFonts w:hint="eastAsia"/>
        </w:rPr>
        <w:t>操作系统，重新安装了</w:t>
      </w:r>
      <w:r>
        <w:rPr>
          <w:rFonts w:hint="eastAsia"/>
        </w:rPr>
        <w:t>CentOS</w:t>
      </w:r>
      <w:r>
        <w:rPr>
          <w:rFonts w:hint="eastAsia"/>
        </w:rPr>
        <w:t>操作系统用于项目的运行。处于服务器的安全设计，购买服务器之后无法得到原先的密码，需要重置密码才能使用新的密码进入服务器。</w:t>
      </w:r>
    </w:p>
    <w:p w14:paraId="54E96A70" w14:textId="77777777" w:rsidR="00601120" w:rsidRDefault="003B7C6C">
      <w:pPr>
        <w:pStyle w:val="ab"/>
      </w:pPr>
      <w:r>
        <w:rPr>
          <w:rFonts w:hint="eastAsia"/>
        </w:rPr>
        <w:t>前端项目使用</w:t>
      </w:r>
      <w:r>
        <w:rPr>
          <w:rFonts w:hint="eastAsia"/>
        </w:rPr>
        <w:t>Nginx</w:t>
      </w:r>
      <w:r>
        <w:rPr>
          <w:rFonts w:hint="eastAsia"/>
        </w:rPr>
        <w:t>代理服务器进行部署，需要在本地对前端项目进行打包，使用指令</w:t>
      </w:r>
      <w:r>
        <w:rPr>
          <w:rFonts w:hint="eastAsia"/>
        </w:rPr>
        <w:t xml:space="preserve"> npm run build</w:t>
      </w:r>
      <w:r>
        <w:rPr>
          <w:rFonts w:hint="eastAsia"/>
        </w:rPr>
        <w:t>可以调用</w:t>
      </w:r>
      <w:r>
        <w:rPr>
          <w:rFonts w:hint="eastAsia"/>
        </w:rPr>
        <w:t>Vue CLI</w:t>
      </w:r>
      <w:r>
        <w:rPr>
          <w:rFonts w:hint="eastAsia"/>
        </w:rPr>
        <w:t>框架进行快速打包。前端项目的根目录下会出现</w:t>
      </w:r>
      <w:r>
        <w:rPr>
          <w:rFonts w:hint="eastAsia"/>
        </w:rPr>
        <w:t>dist</w:t>
      </w:r>
      <w:r>
        <w:rPr>
          <w:rFonts w:hint="eastAsia"/>
        </w:rPr>
        <w:t>文件夹，此文件夹包含前端项目运行所需的文件。打包完成后，将得到的</w:t>
      </w:r>
      <w:r>
        <w:rPr>
          <w:rFonts w:hint="eastAsia"/>
        </w:rPr>
        <w:t>dist</w:t>
      </w:r>
      <w:r>
        <w:rPr>
          <w:rFonts w:hint="eastAsia"/>
        </w:rPr>
        <w:t>文件夹通过</w:t>
      </w:r>
      <w:r>
        <w:rPr>
          <w:rFonts w:hint="eastAsia"/>
        </w:rPr>
        <w:t>Xftp</w:t>
      </w:r>
      <w:r>
        <w:rPr>
          <w:rFonts w:hint="eastAsia"/>
        </w:rPr>
        <w:t>软件向服务器进行远程文件传输，即可将</w:t>
      </w:r>
      <w:r>
        <w:rPr>
          <w:rFonts w:hint="eastAsia"/>
        </w:rPr>
        <w:t>dist</w:t>
      </w:r>
      <w:r>
        <w:rPr>
          <w:rFonts w:hint="eastAsia"/>
        </w:rPr>
        <w:t>文件夹传输到服务器端。</w:t>
      </w:r>
      <w:r>
        <w:rPr>
          <w:rFonts w:hint="eastAsia"/>
        </w:rPr>
        <w:t>Xshell</w:t>
      </w:r>
      <w:r>
        <w:rPr>
          <w:rFonts w:hint="eastAsia"/>
        </w:rPr>
        <w:t>软件可以以命令行的指令使服务器下载、安装</w:t>
      </w:r>
      <w:r>
        <w:rPr>
          <w:rFonts w:hint="eastAsia"/>
        </w:rPr>
        <w:t>Nginx</w:t>
      </w:r>
      <w:r>
        <w:rPr>
          <w:rFonts w:hint="eastAsia"/>
        </w:rPr>
        <w:t>，使用</w:t>
      </w:r>
      <w:r>
        <w:rPr>
          <w:rFonts w:hint="eastAsia"/>
        </w:rPr>
        <w:t>Vim</w:t>
      </w:r>
      <w:r>
        <w:rPr>
          <w:rFonts w:hint="eastAsia"/>
        </w:rPr>
        <w:t>可以打开</w:t>
      </w:r>
      <w:r>
        <w:rPr>
          <w:rFonts w:hint="eastAsia"/>
        </w:rPr>
        <w:t>Nginx</w:t>
      </w:r>
      <w:r>
        <w:rPr>
          <w:rFonts w:hint="eastAsia"/>
        </w:rPr>
        <w:t>的配置文件进行配置修改。在</w:t>
      </w:r>
      <w:r>
        <w:rPr>
          <w:rFonts w:hint="eastAsia"/>
        </w:rPr>
        <w:t>Nginx</w:t>
      </w:r>
      <w:r>
        <w:rPr>
          <w:rFonts w:hint="eastAsia"/>
        </w:rPr>
        <w:t>程序目录下使用指令</w:t>
      </w:r>
      <w:r>
        <w:rPr>
          <w:rFonts w:hint="eastAsia"/>
        </w:rPr>
        <w:t xml:space="preserve">./ningx </w:t>
      </w:r>
      <w:r>
        <w:rPr>
          <w:rFonts w:hint="eastAsia"/>
        </w:rPr>
        <w:t>即可在服务器端运行前端项目。</w:t>
      </w:r>
    </w:p>
    <w:p w14:paraId="19A53936" w14:textId="77777777" w:rsidR="00601120" w:rsidRDefault="003B7C6C">
      <w:pPr>
        <w:pStyle w:val="ab"/>
      </w:pPr>
      <w:r>
        <w:rPr>
          <w:rFonts w:hint="eastAsia"/>
        </w:rPr>
        <w:t>后端需要使用</w:t>
      </w:r>
      <w:r>
        <w:rPr>
          <w:rFonts w:hint="eastAsia"/>
        </w:rPr>
        <w:t>maven</w:t>
      </w:r>
      <w:r>
        <w:rPr>
          <w:rFonts w:hint="eastAsia"/>
        </w:rPr>
        <w:t>的</w:t>
      </w:r>
      <w:r>
        <w:rPr>
          <w:rFonts w:hint="eastAsia"/>
        </w:rPr>
        <w:t>package</w:t>
      </w:r>
      <w:r>
        <w:rPr>
          <w:rFonts w:hint="eastAsia"/>
        </w:rPr>
        <w:t>打包指令（或在命令行中输入</w:t>
      </w:r>
      <w:r>
        <w:rPr>
          <w:rFonts w:hint="eastAsia"/>
        </w:rPr>
        <w:t>mvn clean package</w:t>
      </w:r>
      <w:r>
        <w:rPr>
          <w:rFonts w:hint="eastAsia"/>
        </w:rPr>
        <w:t>指令）在本地进行打包。后端项目的根目录下会出现</w:t>
      </w:r>
      <w:r>
        <w:rPr>
          <w:rFonts w:hint="eastAsia"/>
        </w:rPr>
        <w:t>jar</w:t>
      </w:r>
      <w:r>
        <w:rPr>
          <w:rFonts w:hint="eastAsia"/>
        </w:rPr>
        <w:t>文件包，此</w:t>
      </w:r>
      <w:r>
        <w:rPr>
          <w:rFonts w:hint="eastAsia"/>
        </w:rPr>
        <w:t>jar</w:t>
      </w:r>
      <w:r>
        <w:rPr>
          <w:rFonts w:hint="eastAsia"/>
        </w:rPr>
        <w:t>文件包中包含后端项目运行所需的所有文件。打包完成后，将得到的</w:t>
      </w:r>
      <w:r>
        <w:rPr>
          <w:rFonts w:hint="eastAsia"/>
        </w:rPr>
        <w:t>jar</w:t>
      </w:r>
      <w:r>
        <w:rPr>
          <w:rFonts w:hint="eastAsia"/>
        </w:rPr>
        <w:t>文件包通过</w:t>
      </w:r>
      <w:r>
        <w:rPr>
          <w:rFonts w:hint="eastAsia"/>
        </w:rPr>
        <w:t>Xftp</w:t>
      </w:r>
      <w:r>
        <w:rPr>
          <w:rFonts w:hint="eastAsia"/>
        </w:rPr>
        <w:t>软件向服务器进行远程文件传输，即可将</w:t>
      </w:r>
      <w:r>
        <w:rPr>
          <w:rFonts w:hint="eastAsia"/>
        </w:rPr>
        <w:t>jar</w:t>
      </w:r>
      <w:r>
        <w:rPr>
          <w:rFonts w:hint="eastAsia"/>
        </w:rPr>
        <w:t>文件包传输到服务器端。由于重新安装的</w:t>
      </w:r>
      <w:r>
        <w:rPr>
          <w:rFonts w:hint="eastAsia"/>
        </w:rPr>
        <w:t>CentOS</w:t>
      </w:r>
      <w:r>
        <w:rPr>
          <w:rFonts w:hint="eastAsia"/>
        </w:rPr>
        <w:t>系统没有自带</w:t>
      </w:r>
      <w:r>
        <w:rPr>
          <w:rFonts w:hint="eastAsia"/>
        </w:rPr>
        <w:t>Java</w:t>
      </w:r>
      <w:r>
        <w:rPr>
          <w:rFonts w:hint="eastAsia"/>
        </w:rPr>
        <w:t>环境，需要将本地的</w:t>
      </w:r>
      <w:r>
        <w:rPr>
          <w:rFonts w:hint="eastAsia"/>
        </w:rPr>
        <w:t>jdk</w:t>
      </w:r>
      <w:r>
        <w:rPr>
          <w:rFonts w:hint="eastAsia"/>
        </w:rPr>
        <w:t>文件通过</w:t>
      </w:r>
      <w:r>
        <w:rPr>
          <w:rFonts w:hint="eastAsia"/>
        </w:rPr>
        <w:t>Xftp</w:t>
      </w:r>
      <w:r>
        <w:rPr>
          <w:rFonts w:hint="eastAsia"/>
        </w:rPr>
        <w:t>软件向服务器进行远程文件传输，然后使用</w:t>
      </w:r>
      <w:r>
        <w:rPr>
          <w:rFonts w:hint="eastAsia"/>
        </w:rPr>
        <w:t>Xshell</w:t>
      </w:r>
      <w:r>
        <w:rPr>
          <w:rFonts w:hint="eastAsia"/>
        </w:rPr>
        <w:t>命令行安装</w:t>
      </w:r>
      <w:r>
        <w:rPr>
          <w:rFonts w:hint="eastAsia"/>
        </w:rPr>
        <w:t>jdk</w:t>
      </w:r>
      <w:r>
        <w:rPr>
          <w:rFonts w:hint="eastAsia"/>
        </w:rPr>
        <w:t>。</w:t>
      </w:r>
      <w:r>
        <w:rPr>
          <w:rFonts w:hint="eastAsia"/>
        </w:rPr>
        <w:t>Java</w:t>
      </w:r>
      <w:r>
        <w:rPr>
          <w:rFonts w:hint="eastAsia"/>
        </w:rPr>
        <w:t>环境配置完成后，使用指令</w:t>
      </w:r>
      <w:r>
        <w:rPr>
          <w:rFonts w:hint="eastAsia"/>
        </w:rPr>
        <w:t>java -jar {jar</w:t>
      </w:r>
      <w:r>
        <w:rPr>
          <w:rFonts w:hint="eastAsia"/>
        </w:rPr>
        <w:t>文件包名称</w:t>
      </w:r>
      <w:r>
        <w:rPr>
          <w:rFonts w:hint="eastAsia"/>
        </w:rPr>
        <w:t>}</w:t>
      </w:r>
      <w:r>
        <w:rPr>
          <w:rFonts w:hint="eastAsia"/>
        </w:rPr>
        <w:t>即可在服务器端运行后端项目。</w:t>
      </w:r>
    </w:p>
    <w:p w14:paraId="72907D05" w14:textId="77777777" w:rsidR="00601120" w:rsidRDefault="003B7C6C">
      <w:pPr>
        <w:pStyle w:val="ab"/>
        <w:rPr>
          <w:rFonts w:asciiTheme="minorEastAsia" w:eastAsiaTheme="minorEastAsia" w:hAnsiTheme="minorEastAsia"/>
        </w:rPr>
      </w:pPr>
      <w:r>
        <w:rPr>
          <w:rFonts w:hint="eastAsia"/>
        </w:rPr>
        <w:t>数据库不需要在本地向服务器端传输本地文件。使用</w:t>
      </w:r>
      <w:r>
        <w:rPr>
          <w:rFonts w:hint="eastAsia"/>
        </w:rPr>
        <w:t>Xshell</w:t>
      </w:r>
      <w:r>
        <w:rPr>
          <w:rFonts w:hint="eastAsia"/>
        </w:rPr>
        <w:t>命令行下载并运行</w:t>
      </w:r>
      <w:r>
        <w:rPr>
          <w:rFonts w:hint="eastAsia"/>
        </w:rPr>
        <w:t>docker</w:t>
      </w:r>
      <w:r>
        <w:rPr>
          <w:rFonts w:hint="eastAsia"/>
        </w:rPr>
        <w:t>和</w:t>
      </w:r>
      <w:r>
        <w:rPr>
          <w:rFonts w:hint="eastAsia"/>
        </w:rPr>
        <w:t>MySQL</w:t>
      </w:r>
      <w:r>
        <w:rPr>
          <w:rFonts w:hint="eastAsia"/>
        </w:rPr>
        <w:t>后，使用指令</w:t>
      </w:r>
      <w:r>
        <w:rPr>
          <w:rFonts w:hint="eastAsia"/>
        </w:rPr>
        <w:t>docker ps</w:t>
      </w:r>
      <w:r>
        <w:rPr>
          <w:rFonts w:hint="eastAsia"/>
        </w:rPr>
        <w:t>可以查看</w:t>
      </w:r>
      <w:r>
        <w:rPr>
          <w:rFonts w:hint="eastAsia"/>
        </w:rPr>
        <w:t>MySQL</w:t>
      </w:r>
      <w:r>
        <w:rPr>
          <w:rFonts w:hint="eastAsia"/>
        </w:rPr>
        <w:t>的进程号，然</w:t>
      </w:r>
      <w:r>
        <w:rPr>
          <w:rFonts w:hint="eastAsia"/>
        </w:rPr>
        <w:lastRenderedPageBreak/>
        <w:t>后使用指令</w:t>
      </w:r>
      <w:r>
        <w:rPr>
          <w:rFonts w:hint="eastAsia"/>
        </w:rPr>
        <w:t>docker exec -it {</w:t>
      </w:r>
      <w:r>
        <w:rPr>
          <w:rFonts w:hint="eastAsia"/>
        </w:rPr>
        <w:t>进程号</w:t>
      </w:r>
      <w:r>
        <w:rPr>
          <w:rFonts w:hint="eastAsia"/>
        </w:rPr>
        <w:t xml:space="preserve">} /bin/bash </w:t>
      </w:r>
      <w:r>
        <w:rPr>
          <w:rFonts w:hint="eastAsia"/>
        </w:rPr>
        <w:t>可以在</w:t>
      </w:r>
      <w:r>
        <w:rPr>
          <w:rFonts w:hint="eastAsia"/>
        </w:rPr>
        <w:t>docker</w:t>
      </w:r>
      <w:r>
        <w:rPr>
          <w:rFonts w:hint="eastAsia"/>
        </w:rPr>
        <w:t>容器中运行</w:t>
      </w:r>
      <w:r>
        <w:rPr>
          <w:rFonts w:hint="eastAsia"/>
        </w:rPr>
        <w:t>MySQL</w:t>
      </w:r>
      <w:r>
        <w:rPr>
          <w:rFonts w:hint="eastAsia"/>
        </w:rPr>
        <w:t>。使用指令</w:t>
      </w:r>
      <w:r>
        <w:rPr>
          <w:rFonts w:hint="eastAsia"/>
        </w:rPr>
        <w:t>mysql -u{</w:t>
      </w:r>
      <w:r>
        <w:rPr>
          <w:rFonts w:hint="eastAsia"/>
        </w:rPr>
        <w:t>用户名</w:t>
      </w:r>
      <w:r>
        <w:rPr>
          <w:rFonts w:hint="eastAsia"/>
        </w:rPr>
        <w:t>} -p{</w:t>
      </w:r>
      <w:r>
        <w:rPr>
          <w:rFonts w:hint="eastAsia"/>
        </w:rPr>
        <w:t>密码</w:t>
      </w:r>
      <w:r>
        <w:rPr>
          <w:rFonts w:hint="eastAsia"/>
        </w:rPr>
        <w:t>}</w:t>
      </w:r>
      <w:r>
        <w:rPr>
          <w:rFonts w:hint="eastAsia"/>
        </w:rPr>
        <w:t>可以通过用户登入进入</w:t>
      </w:r>
      <w:r>
        <w:rPr>
          <w:rFonts w:hint="eastAsia"/>
        </w:rPr>
        <w:t>MySQL</w:t>
      </w:r>
      <w:r>
        <w:rPr>
          <w:rFonts w:hint="eastAsia"/>
        </w:rPr>
        <w:t>界面。设置连接数据库的用户名和密码后，在本地数据库的编译器</w:t>
      </w:r>
      <w:r>
        <w:rPr>
          <w:rFonts w:hint="eastAsia"/>
        </w:rPr>
        <w:t>Data Grip</w:t>
      </w:r>
      <w:r>
        <w:rPr>
          <w:rFonts w:hint="eastAsia"/>
        </w:rPr>
        <w:t>中可以向服务器发起请求（需要服务器公网</w:t>
      </w:r>
      <w:r>
        <w:rPr>
          <w:rFonts w:hint="eastAsia"/>
        </w:rPr>
        <w:t>IP</w:t>
      </w:r>
      <w:r>
        <w:rPr>
          <w:rFonts w:hint="eastAsia"/>
        </w:rPr>
        <w:t>，用户名，密码），连接成功后，可以在本地对服务器端的数据库进行远程操作。</w:t>
      </w:r>
    </w:p>
    <w:p w14:paraId="2C190FB2" w14:textId="77777777" w:rsidR="00601120" w:rsidRDefault="003B7C6C">
      <w:pPr>
        <w:pStyle w:val="aa"/>
        <w:jc w:val="both"/>
        <w:rPr>
          <w:rFonts w:ascii="黑体" w:eastAsia="黑体" w:hAnsi="黑体"/>
          <w:b w:val="0"/>
        </w:rPr>
      </w:pPr>
      <w:r>
        <w:rPr>
          <w:rFonts w:ascii="黑体" w:eastAsia="黑体" w:hAnsi="黑体" w:hint="eastAsia"/>
          <w:b w:val="0"/>
        </w:rPr>
        <w:t>6</w:t>
      </w:r>
      <w:r>
        <w:rPr>
          <w:rFonts w:ascii="黑体" w:eastAsia="黑体" w:hAnsi="黑体"/>
          <w:b w:val="0"/>
        </w:rPr>
        <w:t>.</w:t>
      </w:r>
      <w:r>
        <w:rPr>
          <w:rFonts w:ascii="黑体" w:eastAsia="黑体" w:hAnsi="黑体" w:hint="eastAsia"/>
          <w:b w:val="0"/>
        </w:rPr>
        <w:t>3 服务器工具</w:t>
      </w:r>
    </w:p>
    <w:p w14:paraId="587BE246" w14:textId="77777777" w:rsidR="00601120" w:rsidRDefault="003B7C6C">
      <w:pPr>
        <w:pStyle w:val="ab"/>
      </w:pPr>
      <w:r>
        <w:rPr>
          <w:rFonts w:hint="eastAsia"/>
        </w:rPr>
        <w:t>（</w:t>
      </w:r>
      <w:r>
        <w:rPr>
          <w:rFonts w:hint="eastAsia"/>
        </w:rPr>
        <w:t>1</w:t>
      </w:r>
      <w:r>
        <w:rPr>
          <w:rFonts w:hint="eastAsia"/>
        </w:rPr>
        <w:t>）</w:t>
      </w:r>
      <w:r>
        <w:rPr>
          <w:rFonts w:hint="eastAsia"/>
        </w:rPr>
        <w:t>Xshell</w:t>
      </w:r>
      <w:r>
        <w:rPr>
          <w:rFonts w:hint="eastAsia"/>
        </w:rPr>
        <w:t>：</w:t>
      </w:r>
      <w:r>
        <w:rPr>
          <w:rFonts w:hint="eastAsia"/>
        </w:rPr>
        <w:t>Xshell</w:t>
      </w:r>
      <w:r>
        <w:rPr>
          <w:rFonts w:hint="eastAsia"/>
        </w:rPr>
        <w:t>用来在</w:t>
      </w:r>
      <w:r>
        <w:rPr>
          <w:rFonts w:hint="eastAsia"/>
        </w:rPr>
        <w:t>Windows</w:t>
      </w:r>
      <w:r>
        <w:rPr>
          <w:rFonts w:hint="eastAsia"/>
        </w:rPr>
        <w:t>界面下访问远端不同系统下的服务器，从而实现较好地远程控制终端的目的。</w:t>
      </w:r>
      <w:r>
        <w:rPr>
          <w:rFonts w:hint="eastAsia"/>
        </w:rPr>
        <w:t>Xshell</w:t>
      </w:r>
      <w:r>
        <w:rPr>
          <w:rFonts w:hint="eastAsia"/>
        </w:rPr>
        <w:t>是一个本地端模拟软件，它支持各种网络协议。本项目中，本地的操作系统是</w:t>
      </w:r>
      <w:r>
        <w:rPr>
          <w:rFonts w:hint="eastAsia"/>
        </w:rPr>
        <w:t>Windows</w:t>
      </w:r>
      <w:r>
        <w:rPr>
          <w:rFonts w:hint="eastAsia"/>
        </w:rPr>
        <w:t>，服务器端的操作系统是</w:t>
      </w:r>
      <w:r>
        <w:rPr>
          <w:rFonts w:hint="eastAsia"/>
        </w:rPr>
        <w:t>CentOS</w:t>
      </w:r>
      <w:r>
        <w:rPr>
          <w:rFonts w:hint="eastAsia"/>
        </w:rPr>
        <w:t>（</w:t>
      </w:r>
      <w:r>
        <w:rPr>
          <w:rFonts w:hint="eastAsia"/>
        </w:rPr>
        <w:t>linux</w:t>
      </w:r>
      <w:r>
        <w:rPr>
          <w:rFonts w:hint="eastAsia"/>
        </w:rPr>
        <w:t>），</w:t>
      </w:r>
      <w:r>
        <w:rPr>
          <w:rFonts w:hint="eastAsia"/>
        </w:rPr>
        <w:t>Xshell</w:t>
      </w:r>
      <w:r>
        <w:rPr>
          <w:rFonts w:hint="eastAsia"/>
        </w:rPr>
        <w:t>提供用户远程登录和命令行界面，在本地使用</w:t>
      </w:r>
      <w:r>
        <w:rPr>
          <w:rFonts w:hint="eastAsia"/>
        </w:rPr>
        <w:t>Xshell</w:t>
      </w:r>
      <w:r>
        <w:rPr>
          <w:rFonts w:hint="eastAsia"/>
        </w:rPr>
        <w:t>命令行界面，输入</w:t>
      </w:r>
      <w:r>
        <w:rPr>
          <w:rFonts w:hint="eastAsia"/>
        </w:rPr>
        <w:t>linux</w:t>
      </w:r>
      <w:r>
        <w:rPr>
          <w:rFonts w:hint="eastAsia"/>
        </w:rPr>
        <w:t>指令可对远程服务器进行操作。</w:t>
      </w:r>
    </w:p>
    <w:p w14:paraId="23A483A1" w14:textId="77777777" w:rsidR="00601120" w:rsidRDefault="003B7C6C">
      <w:pPr>
        <w:pStyle w:val="ab"/>
      </w:pPr>
      <w:r>
        <w:rPr>
          <w:rFonts w:hint="eastAsia"/>
        </w:rPr>
        <w:t>（</w:t>
      </w:r>
      <w:r>
        <w:rPr>
          <w:rFonts w:hint="eastAsia"/>
        </w:rPr>
        <w:t>2</w:t>
      </w:r>
      <w:r>
        <w:rPr>
          <w:rFonts w:hint="eastAsia"/>
        </w:rPr>
        <w:t>）腾讯云：腾讯云是腾讯公司旗下的产品，为开发者及企业提供云服务、云数据、云运营等整体一站式服务方案，具体包括云服务器、云存储、云数据库和弹性</w:t>
      </w:r>
      <w:r>
        <w:rPr>
          <w:rFonts w:hint="eastAsia"/>
        </w:rPr>
        <w:t>web</w:t>
      </w:r>
      <w:r>
        <w:rPr>
          <w:rFonts w:hint="eastAsia"/>
        </w:rPr>
        <w:t>引擎等基础云服务。本项目中使用了腾讯云轻量应用服务器进行项目部署，腾讯云提供了轻量应用服务器的控制平台，在控制平台上可以进行开关机、重装系统、重置密码、查看服务器运行情况、查看公网和内网</w:t>
      </w:r>
      <w:r>
        <w:rPr>
          <w:rFonts w:hint="eastAsia"/>
        </w:rPr>
        <w:t>IP</w:t>
      </w:r>
      <w:r>
        <w:rPr>
          <w:rFonts w:hint="eastAsia"/>
        </w:rPr>
        <w:t>等等。</w:t>
      </w:r>
    </w:p>
    <w:p w14:paraId="795A760D" w14:textId="77777777" w:rsidR="00601120" w:rsidRDefault="003B7C6C">
      <w:pPr>
        <w:pStyle w:val="ab"/>
      </w:pPr>
      <w:r>
        <w:rPr>
          <w:rFonts w:hint="eastAsia"/>
        </w:rPr>
        <w:t>（</w:t>
      </w:r>
      <w:r>
        <w:rPr>
          <w:rFonts w:hint="eastAsia"/>
        </w:rPr>
        <w:t>3</w:t>
      </w:r>
      <w:r>
        <w:rPr>
          <w:rFonts w:hint="eastAsia"/>
        </w:rPr>
        <w:t>）</w:t>
      </w:r>
      <w:r>
        <w:rPr>
          <w:rFonts w:hint="eastAsia"/>
        </w:rPr>
        <w:t>Nginx</w:t>
      </w:r>
      <w:r>
        <w:rPr>
          <w:rFonts w:hint="eastAsia"/>
        </w:rPr>
        <w:t>：</w:t>
      </w:r>
      <w:r>
        <w:rPr>
          <w:rFonts w:hint="eastAsia"/>
        </w:rPr>
        <w:t xml:space="preserve">Nginx(engine x) </w:t>
      </w:r>
      <w:r>
        <w:rPr>
          <w:rFonts w:hint="eastAsia"/>
        </w:rPr>
        <w:t>是一个高性能的</w:t>
      </w:r>
      <w:r>
        <w:rPr>
          <w:rFonts w:hint="eastAsia"/>
        </w:rPr>
        <w:t>HTTP</w:t>
      </w:r>
      <w:r>
        <w:rPr>
          <w:rFonts w:hint="eastAsia"/>
        </w:rPr>
        <w:t>和反向代理</w:t>
      </w:r>
      <w:r>
        <w:rPr>
          <w:rFonts w:hint="eastAsia"/>
        </w:rPr>
        <w:t>web</w:t>
      </w:r>
      <w:r>
        <w:rPr>
          <w:rFonts w:hint="eastAsia"/>
        </w:rPr>
        <w:t>服务器，同时也提供了</w:t>
      </w:r>
      <w:r>
        <w:rPr>
          <w:rFonts w:hint="eastAsia"/>
        </w:rPr>
        <w:t>IMAP/POP3/SMTP</w:t>
      </w:r>
      <w:r>
        <w:rPr>
          <w:rFonts w:hint="eastAsia"/>
        </w:rPr>
        <w:t>服务。本项目中使用</w:t>
      </w:r>
      <w:r>
        <w:rPr>
          <w:rFonts w:hint="eastAsia"/>
        </w:rPr>
        <w:t>Nginx</w:t>
      </w:r>
      <w:r>
        <w:rPr>
          <w:rFonts w:hint="eastAsia"/>
        </w:rPr>
        <w:t>来部署前端项目。</w:t>
      </w:r>
    </w:p>
    <w:p w14:paraId="1E6FC444" w14:textId="77777777" w:rsidR="00601120" w:rsidRDefault="003B7C6C">
      <w:pPr>
        <w:pStyle w:val="ab"/>
      </w:pPr>
      <w:r>
        <w:rPr>
          <w:rFonts w:hint="eastAsia"/>
        </w:rPr>
        <w:t>（</w:t>
      </w:r>
      <w:r>
        <w:rPr>
          <w:rFonts w:hint="eastAsia"/>
        </w:rPr>
        <w:t>4</w:t>
      </w:r>
      <w:r>
        <w:rPr>
          <w:rFonts w:hint="eastAsia"/>
        </w:rPr>
        <w:t>）</w:t>
      </w:r>
      <w:r>
        <w:rPr>
          <w:rFonts w:hint="eastAsia"/>
        </w:rPr>
        <w:t>Xftp</w:t>
      </w:r>
      <w:r>
        <w:rPr>
          <w:rFonts w:hint="eastAsia"/>
        </w:rPr>
        <w:t>：</w:t>
      </w:r>
      <w:r>
        <w:rPr>
          <w:rFonts w:hint="eastAsia"/>
        </w:rPr>
        <w:t>Xftp</w:t>
      </w:r>
      <w:r>
        <w:rPr>
          <w:rFonts w:hint="eastAsia"/>
        </w:rPr>
        <w:t>是一个功能强大的</w:t>
      </w:r>
      <w:r>
        <w:rPr>
          <w:rFonts w:hint="eastAsia"/>
        </w:rPr>
        <w:t>SFTP</w:t>
      </w:r>
      <w:r>
        <w:rPr>
          <w:rFonts w:hint="eastAsia"/>
        </w:rPr>
        <w:t>、</w:t>
      </w:r>
      <w:r>
        <w:rPr>
          <w:rFonts w:hint="eastAsia"/>
        </w:rPr>
        <w:t xml:space="preserve">FTP </w:t>
      </w:r>
      <w:r>
        <w:rPr>
          <w:rFonts w:hint="eastAsia"/>
        </w:rPr>
        <w:t>文件传输软件。使用了</w:t>
      </w:r>
      <w:r>
        <w:rPr>
          <w:rFonts w:hint="eastAsia"/>
        </w:rPr>
        <w:t xml:space="preserve"> Xftp </w:t>
      </w:r>
      <w:r>
        <w:rPr>
          <w:rFonts w:hint="eastAsia"/>
        </w:rPr>
        <w:t>以后，</w:t>
      </w:r>
      <w:r>
        <w:rPr>
          <w:rFonts w:hint="eastAsia"/>
        </w:rPr>
        <w:t xml:space="preserve">MS Windows </w:t>
      </w:r>
      <w:r>
        <w:rPr>
          <w:rFonts w:hint="eastAsia"/>
        </w:rPr>
        <w:t>用户能安全地在</w:t>
      </w:r>
      <w:r>
        <w:rPr>
          <w:rFonts w:hint="eastAsia"/>
        </w:rPr>
        <w:t xml:space="preserve"> UNIX/Linux </w:t>
      </w:r>
      <w:r>
        <w:rPr>
          <w:rFonts w:hint="eastAsia"/>
        </w:rPr>
        <w:t>和</w:t>
      </w:r>
      <w:r>
        <w:rPr>
          <w:rFonts w:hint="eastAsia"/>
        </w:rPr>
        <w:t xml:space="preserve"> Windows PC </w:t>
      </w:r>
      <w:r>
        <w:rPr>
          <w:rFonts w:hint="eastAsia"/>
        </w:rPr>
        <w:t>之间传输文件。本项目中，</w:t>
      </w:r>
      <w:r>
        <w:rPr>
          <w:rFonts w:hint="eastAsia"/>
        </w:rPr>
        <w:t>Xftp</w:t>
      </w:r>
      <w:r>
        <w:rPr>
          <w:rFonts w:hint="eastAsia"/>
        </w:rPr>
        <w:t>主要用于本地（</w:t>
      </w:r>
      <w:r>
        <w:rPr>
          <w:rFonts w:hint="eastAsia"/>
        </w:rPr>
        <w:t>Windows</w:t>
      </w:r>
      <w:r>
        <w:rPr>
          <w:rFonts w:hint="eastAsia"/>
        </w:rPr>
        <w:t>操作系统）向服务器（</w:t>
      </w:r>
      <w:r>
        <w:rPr>
          <w:rFonts w:hint="eastAsia"/>
        </w:rPr>
        <w:t>linux</w:t>
      </w:r>
      <w:r>
        <w:rPr>
          <w:rFonts w:hint="eastAsia"/>
        </w:rPr>
        <w:t>操作系统）传输文件。</w:t>
      </w:r>
      <w:r>
        <w:rPr>
          <w:rFonts w:hint="eastAsia"/>
        </w:rPr>
        <w:t>Xftp</w:t>
      </w:r>
      <w:r>
        <w:rPr>
          <w:rFonts w:hint="eastAsia"/>
        </w:rPr>
        <w:t>在下载、安装完成后，被内置于</w:t>
      </w:r>
      <w:r>
        <w:rPr>
          <w:rFonts w:hint="eastAsia"/>
        </w:rPr>
        <w:t>Xshell</w:t>
      </w:r>
      <w:r>
        <w:rPr>
          <w:rFonts w:hint="eastAsia"/>
        </w:rPr>
        <w:t>软件中，可以在</w:t>
      </w:r>
      <w:r>
        <w:rPr>
          <w:rFonts w:hint="eastAsia"/>
        </w:rPr>
        <w:t>Xshell</w:t>
      </w:r>
      <w:r>
        <w:rPr>
          <w:rFonts w:hint="eastAsia"/>
        </w:rPr>
        <w:t>界面被调用。打开</w:t>
      </w:r>
      <w:r>
        <w:rPr>
          <w:rFonts w:hint="eastAsia"/>
        </w:rPr>
        <w:t>Xftp</w:t>
      </w:r>
      <w:r>
        <w:rPr>
          <w:rFonts w:hint="eastAsia"/>
        </w:rPr>
        <w:t>软件后，会显示本地和服务器两端的文件资源管理器，只需要拖动文件（或文件夹），即可实现本地和服务器之间的文件传输。</w:t>
      </w:r>
    </w:p>
    <w:p w14:paraId="40C91BC7" w14:textId="77777777" w:rsidR="00601120" w:rsidRDefault="003B7C6C">
      <w:pPr>
        <w:pStyle w:val="a9"/>
        <w:jc w:val="both"/>
      </w:pPr>
      <w:r>
        <w:rPr>
          <w:rFonts w:hint="eastAsia"/>
        </w:rPr>
        <w:t>7.总结和展望</w:t>
      </w:r>
    </w:p>
    <w:p w14:paraId="7E3B682C" w14:textId="77777777" w:rsidR="00601120" w:rsidRDefault="003B7C6C">
      <w:pPr>
        <w:spacing w:line="360" w:lineRule="auto"/>
        <w:ind w:firstLineChars="200" w:firstLine="480"/>
        <w:rPr>
          <w:rFonts w:eastAsiaTheme="minorEastAsia"/>
        </w:rPr>
      </w:pPr>
      <w:r>
        <w:rPr>
          <w:rFonts w:eastAsiaTheme="minorEastAsia" w:hint="eastAsia"/>
        </w:rPr>
        <w:t>本项目使用了多种工具独立开发了前端、后端、数据库和服务端。前端实现主要是为了体现设计的美感、给用户优质的使用体验。后端实现主要是为了权限</w:t>
      </w:r>
      <w:r>
        <w:rPr>
          <w:rFonts w:eastAsiaTheme="minorEastAsia" w:hint="eastAsia"/>
        </w:rPr>
        <w:lastRenderedPageBreak/>
        <w:t>管理和提供数据。数据库设计遵循数据库三范式，降低数据之间的耦合性。服务端提供通过</w:t>
      </w:r>
      <w:r>
        <w:rPr>
          <w:rFonts w:eastAsiaTheme="minorEastAsia" w:hint="eastAsia"/>
        </w:rPr>
        <w:t>IP</w:t>
      </w:r>
      <w:r>
        <w:rPr>
          <w:rFonts w:eastAsiaTheme="minorEastAsia" w:hint="eastAsia"/>
        </w:rPr>
        <w:t>地址访问网站的途径。</w:t>
      </w:r>
    </w:p>
    <w:p w14:paraId="481859BE" w14:textId="77777777" w:rsidR="00601120" w:rsidRDefault="003B7C6C">
      <w:pPr>
        <w:spacing w:line="360" w:lineRule="auto"/>
        <w:ind w:firstLineChars="200" w:firstLine="480"/>
      </w:pPr>
      <w:r>
        <w:rPr>
          <w:rFonts w:eastAsiaTheme="minorEastAsia" w:hint="eastAsia"/>
        </w:rPr>
        <w:t>本项目完成了论坛系统的基本框架开发，但仍有细节之处等待完善。论坛的管理和运行需要大量人力物力，论坛的应用和发展未来可期。</w:t>
      </w:r>
    </w:p>
    <w:p w14:paraId="6937AE4E" w14:textId="77777777" w:rsidR="00601120" w:rsidRDefault="003B7C6C">
      <w:pPr>
        <w:pageBreakBefore/>
        <w:jc w:val="center"/>
        <w:rPr>
          <w:rFonts w:ascii="黑体" w:eastAsia="黑体" w:hAnsi="黑体"/>
          <w:sz w:val="32"/>
          <w:szCs w:val="32"/>
        </w:rPr>
      </w:pPr>
      <w:bookmarkStart w:id="16" w:name="_Toc292269560"/>
      <w:commentRangeStart w:id="17"/>
      <w:r>
        <w:rPr>
          <w:rStyle w:val="Char"/>
          <w:rFonts w:hint="eastAsia"/>
          <w:b/>
        </w:rPr>
        <w:lastRenderedPageBreak/>
        <w:t>参考文献</w:t>
      </w:r>
      <w:bookmarkEnd w:id="16"/>
      <w:commentRangeEnd w:id="17"/>
      <w:r w:rsidR="003059F4">
        <w:rPr>
          <w:rStyle w:val="ad"/>
        </w:rPr>
        <w:commentReference w:id="17"/>
      </w:r>
    </w:p>
    <w:p w14:paraId="1826CFD6" w14:textId="77777777" w:rsidR="00601120" w:rsidRDefault="00601120">
      <w:pPr>
        <w:spacing w:line="360" w:lineRule="auto"/>
        <w:rPr>
          <w:rFonts w:asciiTheme="minorEastAsia" w:eastAsiaTheme="minorEastAsia" w:hAnsiTheme="minorEastAsia"/>
        </w:rPr>
      </w:pPr>
    </w:p>
    <w:p w14:paraId="240014FE" w14:textId="77777777" w:rsidR="00601120" w:rsidRDefault="003B7C6C">
      <w:pPr>
        <w:numPr>
          <w:ilvl w:val="0"/>
          <w:numId w:val="3"/>
        </w:numPr>
        <w:spacing w:line="360" w:lineRule="auto"/>
        <w:rPr>
          <w:rFonts w:asciiTheme="minorEastAsia" w:eastAsiaTheme="minorEastAsia" w:hAnsiTheme="minorEastAsia"/>
          <w:szCs w:val="21"/>
        </w:rPr>
      </w:pPr>
      <w:r>
        <w:rPr>
          <w:rFonts w:asciiTheme="minorEastAsia" w:eastAsiaTheme="minorEastAsia" w:hAnsiTheme="minorEastAsia" w:hint="eastAsia"/>
          <w:szCs w:val="21"/>
        </w:rPr>
        <w:t>梁睿坤．Vue2实践揭秘．电子工业出版社，2017.</w:t>
      </w:r>
    </w:p>
    <w:p w14:paraId="32321C5B" w14:textId="77777777" w:rsidR="00601120" w:rsidRDefault="003B7C6C">
      <w:pPr>
        <w:numPr>
          <w:ilvl w:val="0"/>
          <w:numId w:val="3"/>
        </w:numPr>
        <w:spacing w:line="360" w:lineRule="auto"/>
        <w:rPr>
          <w:rFonts w:asciiTheme="minorEastAsia" w:eastAsiaTheme="minorEastAsia" w:hAnsiTheme="minorEastAsia"/>
          <w:szCs w:val="21"/>
        </w:rPr>
      </w:pPr>
      <w:r>
        <w:rPr>
          <w:rFonts w:asciiTheme="minorEastAsia" w:eastAsiaTheme="minorEastAsia" w:hAnsiTheme="minorEastAsia" w:hint="eastAsia"/>
          <w:szCs w:val="21"/>
        </w:rPr>
        <w:t>刘博文．深入浅出Vue.js．人民邮电出版社，2019.</w:t>
      </w:r>
    </w:p>
    <w:p w14:paraId="47769EDB" w14:textId="77777777" w:rsidR="00601120" w:rsidRDefault="003B7C6C">
      <w:pPr>
        <w:numPr>
          <w:ilvl w:val="0"/>
          <w:numId w:val="3"/>
        </w:numPr>
        <w:spacing w:line="360" w:lineRule="auto"/>
        <w:rPr>
          <w:rFonts w:asciiTheme="minorEastAsia" w:eastAsiaTheme="minorEastAsia" w:hAnsiTheme="minorEastAsia"/>
          <w:szCs w:val="21"/>
        </w:rPr>
      </w:pPr>
      <w:r>
        <w:rPr>
          <w:rFonts w:asciiTheme="minorEastAsia" w:eastAsiaTheme="minorEastAsia" w:hAnsiTheme="minorEastAsia" w:hint="eastAsia"/>
          <w:szCs w:val="21"/>
        </w:rPr>
        <w:t>克雷格·沃斯．Spring Boot 实战．人民邮电出版社，2016.</w:t>
      </w:r>
    </w:p>
    <w:p w14:paraId="2CB9228F" w14:textId="77777777" w:rsidR="00601120" w:rsidRDefault="003B7C6C">
      <w:pPr>
        <w:numPr>
          <w:ilvl w:val="0"/>
          <w:numId w:val="3"/>
        </w:numPr>
        <w:spacing w:line="360" w:lineRule="auto"/>
        <w:rPr>
          <w:rFonts w:asciiTheme="minorEastAsia" w:eastAsiaTheme="minorEastAsia" w:hAnsiTheme="minorEastAsia"/>
          <w:szCs w:val="21"/>
        </w:rPr>
      </w:pPr>
      <w:r>
        <w:rPr>
          <w:rFonts w:asciiTheme="minorEastAsia" w:eastAsiaTheme="minorEastAsia" w:hAnsiTheme="minorEastAsia" w:hint="eastAsia"/>
          <w:szCs w:val="21"/>
        </w:rPr>
        <w:t>李鹏飞.基于Web技术的校园论坛设计与实现. 内蒙古:内蒙古科技大学, 2019.</w:t>
      </w:r>
    </w:p>
    <w:p w14:paraId="556F8A1C" w14:textId="77777777" w:rsidR="00601120" w:rsidRDefault="003B7C6C">
      <w:pPr>
        <w:numPr>
          <w:ilvl w:val="0"/>
          <w:numId w:val="3"/>
        </w:numPr>
        <w:spacing w:line="360" w:lineRule="auto"/>
        <w:rPr>
          <w:rFonts w:asciiTheme="minorEastAsia" w:eastAsiaTheme="minorEastAsia" w:hAnsiTheme="minorEastAsia"/>
          <w:szCs w:val="21"/>
        </w:rPr>
      </w:pPr>
      <w:r>
        <w:rPr>
          <w:rFonts w:asciiTheme="minorEastAsia" w:eastAsiaTheme="minorEastAsia" w:hAnsiTheme="minorEastAsia" w:hint="eastAsia"/>
          <w:szCs w:val="21"/>
        </w:rPr>
        <w:t>潘敏.凌惠.于朝阳.国内外BBS论坛发展及管理比较研究. 思想理论教育导刊, 2017.</w:t>
      </w:r>
    </w:p>
    <w:p w14:paraId="33123CEC" w14:textId="77777777" w:rsidR="00601120" w:rsidRDefault="00601120">
      <w:pPr>
        <w:rPr>
          <w:rFonts w:asciiTheme="minorEastAsia" w:eastAsiaTheme="minorEastAsia" w:hAnsiTheme="minorEastAsia"/>
          <w:szCs w:val="21"/>
        </w:rPr>
      </w:pPr>
    </w:p>
    <w:p w14:paraId="5DB80106" w14:textId="77777777" w:rsidR="00601120" w:rsidRDefault="00601120">
      <w:pPr>
        <w:rPr>
          <w:rFonts w:asciiTheme="minorEastAsia" w:eastAsiaTheme="minorEastAsia" w:hAnsiTheme="minorEastAsia"/>
          <w:szCs w:val="21"/>
        </w:rPr>
      </w:pPr>
    </w:p>
    <w:p w14:paraId="770C3478" w14:textId="77777777" w:rsidR="00601120" w:rsidRDefault="00601120">
      <w:pPr>
        <w:rPr>
          <w:rFonts w:asciiTheme="minorEastAsia" w:eastAsiaTheme="minorEastAsia" w:hAnsiTheme="minorEastAsia"/>
          <w:szCs w:val="21"/>
        </w:rPr>
      </w:pPr>
    </w:p>
    <w:p w14:paraId="2A45D203" w14:textId="77777777" w:rsidR="00601120" w:rsidRDefault="00601120">
      <w:pPr>
        <w:rPr>
          <w:rFonts w:asciiTheme="minorEastAsia" w:eastAsiaTheme="minorEastAsia" w:hAnsiTheme="minorEastAsia"/>
          <w:szCs w:val="21"/>
        </w:rPr>
      </w:pPr>
    </w:p>
    <w:p w14:paraId="53967EA7" w14:textId="77777777" w:rsidR="00601120" w:rsidRDefault="00601120">
      <w:pPr>
        <w:rPr>
          <w:rFonts w:asciiTheme="minorEastAsia" w:eastAsiaTheme="minorEastAsia" w:hAnsiTheme="minorEastAsia"/>
          <w:szCs w:val="21"/>
        </w:rPr>
      </w:pPr>
    </w:p>
    <w:p w14:paraId="4F85A409" w14:textId="77777777" w:rsidR="00601120" w:rsidRDefault="00601120">
      <w:pPr>
        <w:rPr>
          <w:rFonts w:asciiTheme="minorEastAsia" w:eastAsiaTheme="minorEastAsia" w:hAnsiTheme="minorEastAsia"/>
          <w:szCs w:val="21"/>
        </w:rPr>
      </w:pPr>
    </w:p>
    <w:p w14:paraId="54F2BF2A" w14:textId="77777777" w:rsidR="00601120" w:rsidRDefault="00601120">
      <w:pPr>
        <w:rPr>
          <w:rFonts w:asciiTheme="minorEastAsia" w:eastAsiaTheme="minorEastAsia" w:hAnsiTheme="minorEastAsia"/>
          <w:szCs w:val="21"/>
        </w:rPr>
      </w:pPr>
    </w:p>
    <w:p w14:paraId="7F9C9C8C" w14:textId="77777777" w:rsidR="00601120" w:rsidRDefault="00601120">
      <w:pPr>
        <w:rPr>
          <w:rFonts w:asciiTheme="minorEastAsia" w:eastAsiaTheme="minorEastAsia" w:hAnsiTheme="minorEastAsia"/>
          <w:szCs w:val="21"/>
        </w:rPr>
      </w:pPr>
    </w:p>
    <w:p w14:paraId="362EB573" w14:textId="77777777" w:rsidR="00601120" w:rsidRDefault="00601120">
      <w:pPr>
        <w:rPr>
          <w:rFonts w:asciiTheme="minorEastAsia" w:eastAsiaTheme="minorEastAsia" w:hAnsiTheme="minorEastAsia"/>
          <w:szCs w:val="21"/>
        </w:rPr>
      </w:pPr>
    </w:p>
    <w:p w14:paraId="38F3C9BB" w14:textId="77777777" w:rsidR="00601120" w:rsidRDefault="00601120">
      <w:pPr>
        <w:rPr>
          <w:rFonts w:asciiTheme="minorEastAsia" w:eastAsiaTheme="minorEastAsia" w:hAnsiTheme="minorEastAsia"/>
          <w:szCs w:val="21"/>
        </w:rPr>
      </w:pPr>
    </w:p>
    <w:p w14:paraId="7B8ED350" w14:textId="77777777" w:rsidR="00601120" w:rsidRDefault="00601120">
      <w:pPr>
        <w:rPr>
          <w:rFonts w:asciiTheme="minorEastAsia" w:eastAsiaTheme="minorEastAsia" w:hAnsiTheme="minorEastAsia"/>
          <w:szCs w:val="21"/>
        </w:rPr>
      </w:pPr>
    </w:p>
    <w:p w14:paraId="314D8FBC" w14:textId="77777777" w:rsidR="00601120" w:rsidRDefault="00601120">
      <w:pPr>
        <w:rPr>
          <w:rFonts w:asciiTheme="minorEastAsia" w:eastAsiaTheme="minorEastAsia" w:hAnsiTheme="minorEastAsia"/>
          <w:szCs w:val="21"/>
        </w:rPr>
      </w:pPr>
    </w:p>
    <w:p w14:paraId="078FF9E4" w14:textId="77777777" w:rsidR="00601120" w:rsidRDefault="00601120">
      <w:pPr>
        <w:rPr>
          <w:rFonts w:asciiTheme="minorEastAsia" w:eastAsiaTheme="minorEastAsia" w:hAnsiTheme="minorEastAsia"/>
          <w:szCs w:val="21"/>
        </w:rPr>
      </w:pPr>
    </w:p>
    <w:p w14:paraId="39724418" w14:textId="77777777" w:rsidR="00601120" w:rsidRDefault="00601120">
      <w:pPr>
        <w:rPr>
          <w:rFonts w:asciiTheme="minorEastAsia" w:eastAsiaTheme="minorEastAsia" w:hAnsiTheme="minorEastAsia"/>
          <w:szCs w:val="21"/>
        </w:rPr>
      </w:pPr>
    </w:p>
    <w:p w14:paraId="6FAB2342" w14:textId="77777777" w:rsidR="00601120" w:rsidRDefault="00601120">
      <w:pPr>
        <w:rPr>
          <w:rFonts w:asciiTheme="minorEastAsia" w:eastAsiaTheme="minorEastAsia" w:hAnsiTheme="minorEastAsia"/>
          <w:szCs w:val="21"/>
        </w:rPr>
      </w:pPr>
    </w:p>
    <w:p w14:paraId="13749351" w14:textId="77777777" w:rsidR="00601120" w:rsidRDefault="00601120">
      <w:pPr>
        <w:rPr>
          <w:rFonts w:asciiTheme="minorEastAsia" w:eastAsiaTheme="minorEastAsia" w:hAnsiTheme="minorEastAsia"/>
          <w:szCs w:val="21"/>
        </w:rPr>
      </w:pPr>
    </w:p>
    <w:p w14:paraId="7A44331C" w14:textId="77777777" w:rsidR="00601120" w:rsidRDefault="00601120">
      <w:pPr>
        <w:rPr>
          <w:rFonts w:asciiTheme="minorEastAsia" w:eastAsiaTheme="minorEastAsia" w:hAnsiTheme="minorEastAsia"/>
          <w:szCs w:val="21"/>
        </w:rPr>
      </w:pPr>
    </w:p>
    <w:p w14:paraId="2569AB37" w14:textId="77777777" w:rsidR="00601120" w:rsidRDefault="00601120">
      <w:pPr>
        <w:rPr>
          <w:rFonts w:asciiTheme="minorEastAsia" w:eastAsiaTheme="minorEastAsia" w:hAnsiTheme="minorEastAsia"/>
          <w:szCs w:val="21"/>
        </w:rPr>
      </w:pPr>
    </w:p>
    <w:p w14:paraId="61DA2223" w14:textId="77777777" w:rsidR="00601120" w:rsidRDefault="00601120">
      <w:pPr>
        <w:rPr>
          <w:rFonts w:asciiTheme="minorEastAsia" w:eastAsiaTheme="minorEastAsia" w:hAnsiTheme="minorEastAsia"/>
          <w:szCs w:val="21"/>
        </w:rPr>
      </w:pPr>
    </w:p>
    <w:p w14:paraId="085C8BA9" w14:textId="77777777" w:rsidR="00601120" w:rsidRDefault="00601120">
      <w:pPr>
        <w:rPr>
          <w:rFonts w:asciiTheme="minorEastAsia" w:eastAsiaTheme="minorEastAsia" w:hAnsiTheme="minorEastAsia"/>
          <w:szCs w:val="21"/>
        </w:rPr>
      </w:pPr>
    </w:p>
    <w:p w14:paraId="616677EF" w14:textId="77777777" w:rsidR="00601120" w:rsidRDefault="00601120">
      <w:pPr>
        <w:rPr>
          <w:rFonts w:asciiTheme="minorEastAsia" w:eastAsiaTheme="minorEastAsia" w:hAnsiTheme="minorEastAsia"/>
          <w:szCs w:val="21"/>
        </w:rPr>
      </w:pPr>
    </w:p>
    <w:p w14:paraId="3313E5BD" w14:textId="77777777" w:rsidR="00601120" w:rsidRDefault="00601120">
      <w:pPr>
        <w:rPr>
          <w:rFonts w:asciiTheme="minorEastAsia" w:eastAsiaTheme="minorEastAsia" w:hAnsiTheme="minorEastAsia"/>
          <w:szCs w:val="21"/>
        </w:rPr>
      </w:pPr>
    </w:p>
    <w:p w14:paraId="1D615C4E" w14:textId="77777777" w:rsidR="00601120" w:rsidRDefault="00601120">
      <w:pPr>
        <w:rPr>
          <w:rFonts w:asciiTheme="minorEastAsia" w:eastAsiaTheme="minorEastAsia" w:hAnsiTheme="minorEastAsia"/>
          <w:szCs w:val="21"/>
        </w:rPr>
      </w:pPr>
    </w:p>
    <w:p w14:paraId="3B1ECB3E" w14:textId="77777777" w:rsidR="00601120" w:rsidRDefault="00601120">
      <w:pPr>
        <w:rPr>
          <w:rFonts w:asciiTheme="minorEastAsia" w:eastAsiaTheme="minorEastAsia" w:hAnsiTheme="minorEastAsia"/>
          <w:szCs w:val="21"/>
        </w:rPr>
      </w:pPr>
    </w:p>
    <w:p w14:paraId="2767D820" w14:textId="77777777" w:rsidR="00601120" w:rsidRDefault="00601120">
      <w:pPr>
        <w:rPr>
          <w:rFonts w:asciiTheme="minorEastAsia" w:eastAsiaTheme="minorEastAsia" w:hAnsiTheme="minorEastAsia"/>
          <w:szCs w:val="21"/>
        </w:rPr>
      </w:pPr>
    </w:p>
    <w:p w14:paraId="55DB0BDB" w14:textId="77777777" w:rsidR="00601120" w:rsidRDefault="00601120">
      <w:pPr>
        <w:rPr>
          <w:rFonts w:asciiTheme="minorEastAsia" w:eastAsiaTheme="minorEastAsia" w:hAnsiTheme="minorEastAsia"/>
          <w:szCs w:val="21"/>
        </w:rPr>
      </w:pPr>
    </w:p>
    <w:p w14:paraId="4F62AE4B" w14:textId="77777777" w:rsidR="00601120" w:rsidRDefault="00601120">
      <w:pPr>
        <w:rPr>
          <w:rFonts w:asciiTheme="minorEastAsia" w:eastAsiaTheme="minorEastAsia" w:hAnsiTheme="minorEastAsia"/>
          <w:szCs w:val="21"/>
        </w:rPr>
      </w:pPr>
    </w:p>
    <w:p w14:paraId="17C55601" w14:textId="77777777" w:rsidR="00601120" w:rsidRDefault="00601120">
      <w:pPr>
        <w:rPr>
          <w:rFonts w:asciiTheme="minorEastAsia" w:eastAsiaTheme="minorEastAsia" w:hAnsiTheme="minorEastAsia"/>
          <w:szCs w:val="21"/>
        </w:rPr>
      </w:pPr>
    </w:p>
    <w:p w14:paraId="08812747" w14:textId="77777777" w:rsidR="00601120" w:rsidRDefault="00601120">
      <w:pPr>
        <w:rPr>
          <w:rFonts w:asciiTheme="minorEastAsia" w:eastAsiaTheme="minorEastAsia" w:hAnsiTheme="minorEastAsia"/>
          <w:szCs w:val="21"/>
        </w:rPr>
      </w:pPr>
    </w:p>
    <w:p w14:paraId="5DCC8A22" w14:textId="77777777" w:rsidR="00601120" w:rsidRDefault="00601120">
      <w:pPr>
        <w:rPr>
          <w:rFonts w:asciiTheme="minorEastAsia" w:eastAsiaTheme="minorEastAsia" w:hAnsiTheme="minorEastAsia"/>
          <w:szCs w:val="21"/>
        </w:rPr>
      </w:pPr>
    </w:p>
    <w:p w14:paraId="0ADC352A" w14:textId="77777777" w:rsidR="00601120" w:rsidRDefault="003B7C6C">
      <w:pPr>
        <w:pStyle w:val="a9"/>
        <w:pageBreakBefore/>
      </w:pPr>
      <w:r>
        <w:rPr>
          <w:rFonts w:hint="eastAsia"/>
        </w:rPr>
        <w:lastRenderedPageBreak/>
        <w:t>致谢</w:t>
      </w:r>
    </w:p>
    <w:p w14:paraId="3CF03492" w14:textId="77777777" w:rsidR="00601120" w:rsidRDefault="00601120">
      <w:pPr>
        <w:spacing w:line="400" w:lineRule="exact"/>
        <w:rPr>
          <w:rFonts w:asciiTheme="minorEastAsia" w:eastAsiaTheme="minorEastAsia" w:hAnsiTheme="minorEastAsia"/>
        </w:rPr>
      </w:pPr>
    </w:p>
    <w:p w14:paraId="661D943C" w14:textId="77777777" w:rsidR="00601120" w:rsidRDefault="003B7C6C">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首先衷心感谢对本论文做出悉心指导的唐珂老师,从论文的选题,到系统的设计都凝聚着唐珂老师的心血。在论文期间,唐珂老师耐心的指导和不断的鼓励给了我很大的帮助,也让我重拾了信心。</w:t>
      </w:r>
    </w:p>
    <w:p w14:paraId="17CCC1C7" w14:textId="77777777" w:rsidR="00601120" w:rsidRDefault="003B7C6C">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同时我还要感谢在大学期间教授过我的所有的老师们,是你们让我通过学习不断地充实自己,你们对我的关心和教海我都会铭记于心。老师们严谨的学风,渊博的专业知识让我知道了学海无涯的道理,同样老师们的敬业精神让我由衷的感动。还要感谢辅导员对我学习和生活上的关怀,培养了执着和不断追求完美的精神。</w:t>
      </w:r>
    </w:p>
    <w:p w14:paraId="2532AC10" w14:textId="77777777" w:rsidR="00601120" w:rsidRDefault="003B7C6C">
      <w:pPr>
        <w:spacing w:line="400" w:lineRule="exact"/>
        <w:ind w:firstLineChars="200" w:firstLine="480"/>
        <w:rPr>
          <w:rFonts w:asciiTheme="minorEastAsia" w:eastAsiaTheme="minorEastAsia" w:hAnsiTheme="minorEastAsia"/>
          <w:color w:val="FF0000"/>
        </w:rPr>
      </w:pPr>
      <w:r>
        <w:rPr>
          <w:rFonts w:asciiTheme="minorEastAsia" w:eastAsiaTheme="minorEastAsia" w:hAnsiTheme="minorEastAsia" w:hint="eastAsia"/>
        </w:rPr>
        <w:t>这次毕业设计是大学期间屈指可数的单人项目，我曾经参与过小组的网站开发，但此次的技术栈和工作量要更加的艰难。在项目进行过程中，我学到了很多知识，也得到了很多帮助，最后要感谢大学四年一直陪伴我的同学们,尤其是唐珂老师创新实践小组内的同学，在学习和生活上给予了我很多帮助，在此衷心感谢。</w:t>
      </w:r>
    </w:p>
    <w:p w14:paraId="23FFA134" w14:textId="77777777" w:rsidR="00601120" w:rsidRDefault="00601120">
      <w:pPr>
        <w:rPr>
          <w:rFonts w:asciiTheme="minorEastAsia" w:eastAsiaTheme="minorEastAsia" w:hAnsiTheme="minorEastAsia"/>
          <w:szCs w:val="21"/>
        </w:rPr>
      </w:pPr>
    </w:p>
    <w:p w14:paraId="20D814FE" w14:textId="77777777" w:rsidR="00601120" w:rsidRDefault="003B7C6C">
      <w:pPr>
        <w:pStyle w:val="a9"/>
        <w:pageBreakBefore/>
      </w:pPr>
      <w:bookmarkStart w:id="18" w:name="_Toc263436195"/>
      <w:bookmarkStart w:id="19" w:name="_Toc263433239"/>
      <w:bookmarkStart w:id="20" w:name="_Toc263433458"/>
      <w:bookmarkStart w:id="21" w:name="_Toc292269561"/>
      <w:bookmarkStart w:id="22" w:name="_Toc263433030"/>
      <w:bookmarkStart w:id="23" w:name="_Toc263436247"/>
      <w:r>
        <w:rPr>
          <w:rFonts w:hint="eastAsia"/>
        </w:rPr>
        <w:lastRenderedPageBreak/>
        <w:t>附录</w:t>
      </w:r>
      <w:bookmarkEnd w:id="18"/>
      <w:bookmarkEnd w:id="19"/>
      <w:bookmarkEnd w:id="20"/>
      <w:bookmarkEnd w:id="21"/>
      <w:bookmarkEnd w:id="22"/>
      <w:bookmarkEnd w:id="23"/>
    </w:p>
    <w:p w14:paraId="1CAA2A98" w14:textId="77777777" w:rsidR="00601120" w:rsidRDefault="00601120">
      <w:pPr>
        <w:spacing w:line="400" w:lineRule="exact"/>
        <w:rPr>
          <w:rFonts w:asciiTheme="minorEastAsia" w:eastAsiaTheme="minorEastAsia" w:hAnsiTheme="minorEastAsia"/>
        </w:rPr>
      </w:pPr>
    </w:p>
    <w:p w14:paraId="4730C649" w14:textId="77777777" w:rsidR="00601120" w:rsidRDefault="003B7C6C">
      <w:pPr>
        <w:spacing w:line="400" w:lineRule="exact"/>
        <w:rPr>
          <w:rFonts w:ascii="黑体" w:eastAsia="黑体" w:hAnsi="黑体"/>
          <w:sz w:val="28"/>
          <w:szCs w:val="28"/>
        </w:rPr>
      </w:pPr>
      <w:r>
        <w:rPr>
          <w:rFonts w:ascii="黑体" w:eastAsia="黑体" w:hAnsi="黑体" w:hint="eastAsia"/>
          <w:sz w:val="28"/>
          <w:szCs w:val="28"/>
        </w:rPr>
        <w:t>附录A</w:t>
      </w:r>
    </w:p>
    <w:p w14:paraId="3533B9C8" w14:textId="77777777" w:rsidR="00601120" w:rsidRDefault="003B7C6C">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以下是项目涉及的网址：</w:t>
      </w:r>
    </w:p>
    <w:p w14:paraId="1C6B10A4" w14:textId="77777777" w:rsidR="00601120" w:rsidRDefault="003B7C6C">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（1）GitHub仓库：</w:t>
      </w:r>
      <w:hyperlink r:id="rId16" w:history="1">
        <w:r>
          <w:rPr>
            <w:rStyle w:val="a6"/>
            <w:rFonts w:asciiTheme="minorEastAsia" w:eastAsiaTheme="minorEastAsia" w:hAnsiTheme="minorEastAsia" w:hint="eastAsia"/>
          </w:rPr>
          <w:t>https://github.com/shiye1999/campus-bbs</w:t>
        </w:r>
      </w:hyperlink>
    </w:p>
    <w:p w14:paraId="526A1508" w14:textId="77777777" w:rsidR="00601120" w:rsidRDefault="003B7C6C">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（2）Vue：</w:t>
      </w:r>
      <w:hyperlink r:id="rId17" w:history="1">
        <w:r>
          <w:rPr>
            <w:rStyle w:val="a6"/>
            <w:rFonts w:asciiTheme="minorEastAsia" w:eastAsiaTheme="minorEastAsia" w:hAnsiTheme="minorEastAsia" w:hint="eastAsia"/>
          </w:rPr>
          <w:t>https://cn.vuejs.org/</w:t>
        </w:r>
      </w:hyperlink>
    </w:p>
    <w:p w14:paraId="4AB5A940" w14:textId="77777777" w:rsidR="00601120" w:rsidRDefault="003B7C6C">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（3）腾讯云：</w:t>
      </w:r>
      <w:hyperlink r:id="rId18" w:history="1">
        <w:r>
          <w:rPr>
            <w:rStyle w:val="a6"/>
            <w:rFonts w:asciiTheme="minorEastAsia" w:eastAsiaTheme="minorEastAsia" w:hAnsiTheme="minorEastAsia" w:hint="eastAsia"/>
          </w:rPr>
          <w:t>https://cloud.tencent.com/</w:t>
        </w:r>
      </w:hyperlink>
    </w:p>
    <w:p w14:paraId="362AD1D2" w14:textId="77777777" w:rsidR="00601120" w:rsidRDefault="003B7C6C">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（4）</w:t>
      </w:r>
      <w:r>
        <w:rPr>
          <w:rFonts w:asciiTheme="minorEastAsia" w:eastAsiaTheme="minorEastAsia" w:hAnsiTheme="minorEastAsia"/>
        </w:rPr>
        <w:t>MyBatis-Plus</w:t>
      </w:r>
      <w:r>
        <w:rPr>
          <w:rFonts w:asciiTheme="minorEastAsia" w:eastAsiaTheme="minorEastAsia" w:hAnsiTheme="minorEastAsia" w:hint="eastAsia"/>
        </w:rPr>
        <w:t>：</w:t>
      </w:r>
      <w:hyperlink r:id="rId19" w:history="1">
        <w:r>
          <w:rPr>
            <w:rStyle w:val="a6"/>
            <w:rFonts w:asciiTheme="minorEastAsia" w:eastAsiaTheme="minorEastAsia" w:hAnsiTheme="minorEastAsia" w:hint="eastAsia"/>
          </w:rPr>
          <w:t>https://baomidou.com/</w:t>
        </w:r>
      </w:hyperlink>
    </w:p>
    <w:p w14:paraId="23C02967" w14:textId="77777777" w:rsidR="00601120" w:rsidRDefault="003B7C6C">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（5）Spring Boot：</w:t>
      </w:r>
      <w:hyperlink r:id="rId20" w:history="1">
        <w:r>
          <w:rPr>
            <w:rStyle w:val="a6"/>
            <w:rFonts w:asciiTheme="minorEastAsia" w:eastAsiaTheme="minorEastAsia" w:hAnsiTheme="minorEastAsia" w:hint="eastAsia"/>
          </w:rPr>
          <w:t>http://c.biancheng.net/spring_boot/</w:t>
        </w:r>
      </w:hyperlink>
    </w:p>
    <w:p w14:paraId="1E010C2B" w14:textId="77777777" w:rsidR="00601120" w:rsidRDefault="003B7C6C">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（6）Maven仓库：</w:t>
      </w:r>
      <w:hyperlink r:id="rId21" w:history="1">
        <w:r>
          <w:rPr>
            <w:rStyle w:val="a6"/>
            <w:rFonts w:asciiTheme="minorEastAsia" w:eastAsiaTheme="minorEastAsia" w:hAnsiTheme="minorEastAsia" w:hint="eastAsia"/>
          </w:rPr>
          <w:t>http://mvnrepository.com/</w:t>
        </w:r>
      </w:hyperlink>
    </w:p>
    <w:p w14:paraId="293C867E" w14:textId="77777777" w:rsidR="00601120" w:rsidRDefault="003B7C6C">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（7）elementUI：</w:t>
      </w:r>
      <w:hyperlink r:id="rId22" w:anchor="/zh-CN" w:history="1">
        <w:r>
          <w:rPr>
            <w:rStyle w:val="a6"/>
            <w:rFonts w:asciiTheme="minorEastAsia" w:eastAsiaTheme="minorEastAsia" w:hAnsiTheme="minorEastAsia" w:hint="eastAsia"/>
          </w:rPr>
          <w:t>https://element.eleme.cn/#/zh-CN</w:t>
        </w:r>
      </w:hyperlink>
    </w:p>
    <w:p w14:paraId="12006472" w14:textId="77777777" w:rsidR="00601120" w:rsidRDefault="00601120">
      <w:pPr>
        <w:spacing w:line="400" w:lineRule="exact"/>
        <w:ind w:firstLineChars="200" w:firstLine="480"/>
        <w:rPr>
          <w:rFonts w:asciiTheme="minorEastAsia" w:eastAsiaTheme="minorEastAsia" w:hAnsiTheme="minorEastAsia"/>
        </w:rPr>
      </w:pPr>
    </w:p>
    <w:p w14:paraId="341A26A2" w14:textId="77777777" w:rsidR="00601120" w:rsidRDefault="00601120">
      <w:pPr>
        <w:spacing w:line="400" w:lineRule="exact"/>
        <w:ind w:firstLineChars="200" w:firstLine="480"/>
        <w:rPr>
          <w:rFonts w:asciiTheme="minorEastAsia" w:eastAsiaTheme="minorEastAsia" w:hAnsiTheme="minorEastAsia"/>
          <w:color w:val="FF0000"/>
        </w:rPr>
      </w:pPr>
      <w:bookmarkStart w:id="24" w:name="_Toc292269559"/>
    </w:p>
    <w:bookmarkEnd w:id="24"/>
    <w:p w14:paraId="6A48D7AF" w14:textId="77777777" w:rsidR="00601120" w:rsidRDefault="00601120">
      <w:pPr>
        <w:rPr>
          <w:rFonts w:asciiTheme="minorEastAsia" w:eastAsiaTheme="minorEastAsia" w:hAnsiTheme="minorEastAsia"/>
          <w:szCs w:val="21"/>
        </w:rPr>
      </w:pPr>
    </w:p>
    <w:bookmarkEnd w:id="0"/>
    <w:p w14:paraId="078755AE" w14:textId="77777777" w:rsidR="00601120" w:rsidRDefault="00601120">
      <w:pPr>
        <w:rPr>
          <w:rFonts w:asciiTheme="minorEastAsia" w:eastAsiaTheme="minorEastAsia" w:hAnsiTheme="minorEastAsia"/>
          <w:szCs w:val="21"/>
        </w:rPr>
      </w:pPr>
    </w:p>
    <w:p w14:paraId="6DEEA669" w14:textId="77777777" w:rsidR="00601120" w:rsidRDefault="00601120"/>
    <w:p w14:paraId="7772FECE" w14:textId="77777777" w:rsidR="00601120" w:rsidRDefault="00601120"/>
    <w:sectPr w:rsidR="00601120">
      <w:footerReference w:type="default" r:id="rId23"/>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34311" w:date="2022-05-21T18:57:00Z" w:initials="M">
    <w:p w14:paraId="574D15BD" w14:textId="77777777" w:rsidR="00613E0A" w:rsidRDefault="00613E0A" w:rsidP="00690FB9">
      <w:pPr>
        <w:pStyle w:val="ae"/>
      </w:pPr>
      <w:r>
        <w:rPr>
          <w:rStyle w:val="ad"/>
        </w:rPr>
        <w:annotationRef/>
      </w:r>
      <w:r>
        <w:rPr>
          <w:rFonts w:hint="eastAsia"/>
        </w:rPr>
        <w:t>全文页码标记不正确</w:t>
      </w:r>
    </w:p>
  </w:comment>
  <w:comment w:id="3" w:author="MA34311" w:date="2022-05-21T18:56:00Z" w:initials="M">
    <w:p w14:paraId="5A1070E5" w14:textId="77777777" w:rsidR="00404FE8" w:rsidRDefault="00613E0A" w:rsidP="00036F96">
      <w:pPr>
        <w:pStyle w:val="ae"/>
      </w:pPr>
      <w:r>
        <w:rPr>
          <w:rStyle w:val="ad"/>
        </w:rPr>
        <w:annotationRef/>
      </w:r>
      <w:r w:rsidR="00404FE8">
        <w:t>Spring Boot</w:t>
      </w:r>
      <w:r w:rsidR="00404FE8">
        <w:rPr>
          <w:rFonts w:hint="eastAsia"/>
        </w:rPr>
        <w:t>，两个词中间有空格，全文检查一下。</w:t>
      </w:r>
    </w:p>
  </w:comment>
  <w:comment w:id="4" w:author="MA34311" w:date="2022-05-21T19:16:00Z" w:initials="M">
    <w:p w14:paraId="467D72A7" w14:textId="43C7DA0E" w:rsidR="00C171A3" w:rsidRDefault="00C171A3" w:rsidP="007F7073">
      <w:pPr>
        <w:pStyle w:val="ae"/>
      </w:pPr>
      <w:r>
        <w:rPr>
          <w:rStyle w:val="ad"/>
        </w:rPr>
        <w:annotationRef/>
      </w:r>
      <w:r>
        <w:rPr>
          <w:rFonts w:hint="eastAsia"/>
        </w:rPr>
        <w:t>中英文摘要部分的修改版本请见单独的文档</w:t>
      </w:r>
    </w:p>
  </w:comment>
  <w:comment w:id="6" w:author="MA34311" w:date="2022-05-21T19:06:00Z" w:initials="M">
    <w:p w14:paraId="2A4F7A19" w14:textId="55A43860" w:rsidR="00412D78" w:rsidRDefault="00412D78" w:rsidP="008141B7">
      <w:pPr>
        <w:pStyle w:val="ae"/>
      </w:pPr>
      <w:r>
        <w:rPr>
          <w:rStyle w:val="ad"/>
        </w:rPr>
        <w:annotationRef/>
      </w:r>
      <w:r>
        <w:t xml:space="preserve">Spring Boot     </w:t>
      </w:r>
      <w:r>
        <w:rPr>
          <w:rFonts w:hint="eastAsia"/>
        </w:rPr>
        <w:t>全文都要修改</w:t>
      </w:r>
    </w:p>
  </w:comment>
  <w:comment w:id="7" w:author="MA34311" w:date="2022-05-21T19:45:00Z" w:initials="M">
    <w:p w14:paraId="5074E7A9" w14:textId="77777777" w:rsidR="00DE2D21" w:rsidRDefault="00DE2D21" w:rsidP="00A327B2">
      <w:pPr>
        <w:pStyle w:val="ae"/>
      </w:pPr>
      <w:r>
        <w:rPr>
          <w:rStyle w:val="ad"/>
        </w:rPr>
        <w:annotationRef/>
      </w:r>
      <w:r>
        <w:t xml:space="preserve">7. </w:t>
      </w:r>
      <w:r>
        <w:rPr>
          <w:rFonts w:hint="eastAsia"/>
        </w:rPr>
        <w:t>总结与展望</w:t>
      </w:r>
    </w:p>
  </w:comment>
  <w:comment w:id="8" w:author="MA34311" w:date="2022-05-21T19:57:00Z" w:initials="M">
    <w:p w14:paraId="1FF9C90E" w14:textId="77777777" w:rsidR="009E7CA6" w:rsidRDefault="009E7CA6" w:rsidP="00326476">
      <w:pPr>
        <w:pStyle w:val="ae"/>
      </w:pPr>
      <w:r>
        <w:rPr>
          <w:rStyle w:val="ad"/>
        </w:rPr>
        <w:annotationRef/>
      </w:r>
      <w:r>
        <w:rPr>
          <w:rFonts w:hint="eastAsia"/>
        </w:rPr>
        <w:t>正文里致谢是写在附录的前一页，而目录里把附录方致谢前。请使用</w:t>
      </w:r>
      <w:r>
        <w:t>Word</w:t>
      </w:r>
      <w:r>
        <w:rPr>
          <w:rFonts w:hint="eastAsia"/>
        </w:rPr>
        <w:t>目录功能构建“目录”，需保证页码，小标题的准确。</w:t>
      </w:r>
    </w:p>
  </w:comment>
  <w:comment w:id="10" w:author="MA34311" w:date="2022-05-21T19:46:00Z" w:initials="M">
    <w:p w14:paraId="4122A781" w14:textId="4CA2E5F1" w:rsidR="00DE2D21" w:rsidRDefault="00DE2D21" w:rsidP="00257585">
      <w:pPr>
        <w:pStyle w:val="ae"/>
      </w:pPr>
      <w:r>
        <w:rPr>
          <w:rStyle w:val="ad"/>
        </w:rPr>
        <w:annotationRef/>
      </w:r>
      <w:r>
        <w:rPr>
          <w:rFonts w:hint="eastAsia"/>
        </w:rPr>
        <w:t>背景描述太过口语化</w:t>
      </w:r>
    </w:p>
  </w:comment>
  <w:comment w:id="11" w:author="MA34311" w:date="2022-05-21T19:49:00Z" w:initials="M">
    <w:p w14:paraId="35C237A7" w14:textId="77777777" w:rsidR="00DE2D21" w:rsidRDefault="00DE2D21" w:rsidP="007165F4">
      <w:pPr>
        <w:pStyle w:val="ae"/>
      </w:pPr>
      <w:r>
        <w:rPr>
          <w:rStyle w:val="ad"/>
        </w:rPr>
        <w:annotationRef/>
      </w:r>
      <w:r>
        <w:rPr>
          <w:rFonts w:hint="eastAsia"/>
        </w:rPr>
        <w:t>和摘要里的文字描述一模一样，建议稍微修改一下。</w:t>
      </w:r>
    </w:p>
  </w:comment>
  <w:comment w:id="14" w:author="MA34311" w:date="2022-05-21T19:51:00Z" w:initials="M">
    <w:p w14:paraId="4E103BB6" w14:textId="77777777" w:rsidR="003059F4" w:rsidRDefault="003059F4" w:rsidP="005F2B7A">
      <w:pPr>
        <w:pStyle w:val="ae"/>
      </w:pPr>
      <w:r>
        <w:rPr>
          <w:rStyle w:val="ad"/>
        </w:rPr>
        <w:annotationRef/>
      </w:r>
      <w:r>
        <w:rPr>
          <w:rFonts w:hint="eastAsia"/>
        </w:rPr>
        <w:t>图</w:t>
      </w:r>
      <w:r>
        <w:t>1</w:t>
      </w:r>
      <w:r>
        <w:rPr>
          <w:rFonts w:hint="eastAsia"/>
        </w:rPr>
        <w:t>不清晰。保持图片标题和图片在同一页显示。</w:t>
      </w:r>
    </w:p>
  </w:comment>
  <w:comment w:id="17" w:author="MA34311" w:date="2022-05-21T19:53:00Z" w:initials="M">
    <w:p w14:paraId="1BAD5F6D" w14:textId="77777777" w:rsidR="003059F4" w:rsidRDefault="003059F4">
      <w:pPr>
        <w:pStyle w:val="ae"/>
      </w:pPr>
      <w:r>
        <w:rPr>
          <w:rStyle w:val="ad"/>
        </w:rPr>
        <w:annotationRef/>
      </w:r>
      <w:r>
        <w:t>1</w:t>
      </w:r>
      <w:r>
        <w:rPr>
          <w:rFonts w:hint="eastAsia"/>
        </w:rPr>
        <w:t>、参考文献较少，建议增加到</w:t>
      </w:r>
      <w:r>
        <w:t>10</w:t>
      </w:r>
      <w:r>
        <w:rPr>
          <w:rFonts w:hint="eastAsia"/>
        </w:rPr>
        <w:t>个以上。</w:t>
      </w:r>
    </w:p>
    <w:p w14:paraId="65328D0C" w14:textId="77777777" w:rsidR="003059F4" w:rsidRDefault="003059F4" w:rsidP="00DD1203">
      <w:pPr>
        <w:pStyle w:val="ae"/>
      </w:pPr>
      <w:r>
        <w:t>2</w:t>
      </w:r>
      <w:r>
        <w:rPr>
          <w:rFonts w:hint="eastAsia"/>
        </w:rPr>
        <w:t>、文中需要标明哪里引用到了以下文献。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4D15BD" w15:done="0"/>
  <w15:commentEx w15:paraId="5A1070E5" w15:done="0"/>
  <w15:commentEx w15:paraId="467D72A7" w15:done="0"/>
  <w15:commentEx w15:paraId="2A4F7A19" w15:done="0"/>
  <w15:commentEx w15:paraId="5074E7A9" w15:done="0"/>
  <w15:commentEx w15:paraId="1FF9C90E" w15:done="0"/>
  <w15:commentEx w15:paraId="4122A781" w15:done="0"/>
  <w15:commentEx w15:paraId="35C237A7" w15:done="0"/>
  <w15:commentEx w15:paraId="4E103BB6" w15:done="0"/>
  <w15:commentEx w15:paraId="65328D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B4AC" w16cex:dateUtc="2022-05-21T10:57:00Z"/>
  <w16cex:commentExtensible w16cex:durableId="2633B453" w16cex:dateUtc="2022-05-21T10:56:00Z"/>
  <w16cex:commentExtensible w16cex:durableId="2633B8F4" w16cex:dateUtc="2022-05-21T11:16:00Z"/>
  <w16cex:commentExtensible w16cex:durableId="2633B6D3" w16cex:dateUtc="2022-05-21T11:06:00Z"/>
  <w16cex:commentExtensible w16cex:durableId="2633BFDF" w16cex:dateUtc="2022-05-21T11:45:00Z"/>
  <w16cex:commentExtensible w16cex:durableId="2633C29F" w16cex:dateUtc="2022-05-21T11:57:00Z"/>
  <w16cex:commentExtensible w16cex:durableId="2633C021" w16cex:dateUtc="2022-05-21T11:46:00Z"/>
  <w16cex:commentExtensible w16cex:durableId="2633C0B3" w16cex:dateUtc="2022-05-21T11:49:00Z"/>
  <w16cex:commentExtensible w16cex:durableId="2633C144" w16cex:dateUtc="2022-05-21T11:51:00Z"/>
  <w16cex:commentExtensible w16cex:durableId="2633C19E" w16cex:dateUtc="2022-05-21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4D15BD" w16cid:durableId="2633B4AC"/>
  <w16cid:commentId w16cid:paraId="5A1070E5" w16cid:durableId="2633B453"/>
  <w16cid:commentId w16cid:paraId="467D72A7" w16cid:durableId="2633B8F4"/>
  <w16cid:commentId w16cid:paraId="2A4F7A19" w16cid:durableId="2633B6D3"/>
  <w16cid:commentId w16cid:paraId="5074E7A9" w16cid:durableId="2633BFDF"/>
  <w16cid:commentId w16cid:paraId="1FF9C90E" w16cid:durableId="2633C29F"/>
  <w16cid:commentId w16cid:paraId="4122A781" w16cid:durableId="2633C021"/>
  <w16cid:commentId w16cid:paraId="35C237A7" w16cid:durableId="2633C0B3"/>
  <w16cid:commentId w16cid:paraId="4E103BB6" w16cid:durableId="2633C144"/>
  <w16cid:commentId w16cid:paraId="65328D0C" w16cid:durableId="2633C1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E4238" w14:textId="77777777" w:rsidR="00420F53" w:rsidRDefault="00420F53">
      <w:r>
        <w:separator/>
      </w:r>
    </w:p>
  </w:endnote>
  <w:endnote w:type="continuationSeparator" w:id="0">
    <w:p w14:paraId="7BDBC1AD" w14:textId="77777777" w:rsidR="00420F53" w:rsidRDefault="00420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15F5" w14:textId="77777777" w:rsidR="00601120" w:rsidRDefault="003B7C6C">
    <w:pPr>
      <w:pStyle w:val="a3"/>
      <w:jc w:val="both"/>
    </w:pPr>
    <w:r>
      <w:rPr>
        <w:noProof/>
      </w:rPr>
      <mc:AlternateContent>
        <mc:Choice Requires="wps">
          <w:drawing>
            <wp:anchor distT="0" distB="0" distL="114300" distR="114300" simplePos="0" relativeHeight="251662336" behindDoc="0" locked="0" layoutInCell="1" allowOverlap="1" wp14:anchorId="4983CD25" wp14:editId="6061F009">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AB23DA" w14:textId="77777777" w:rsidR="00601120" w:rsidRDefault="003B7C6C">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983CD25" id="_x0000_t202" coordsize="21600,21600" o:spt="202" path="m,l,21600r21600,l21600,xe">
              <v:stroke joinstyle="miter"/>
              <v:path gradientshapeok="t" o:connecttype="rect"/>
            </v:shapetype>
            <v:shape id="文本框 5" o:spid="_x0000_s1027"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0AB23DA" w14:textId="77777777" w:rsidR="00601120" w:rsidRDefault="003B7C6C">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842832E" wp14:editId="1AAF437F">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416AE0" w14:textId="77777777" w:rsidR="00601120" w:rsidRDefault="00601120">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842832E" id="文本框 6"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31416AE0" w14:textId="77777777" w:rsidR="00601120" w:rsidRDefault="00601120">
                    <w:pPr>
                      <w:pStyle w:val="a3"/>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902C" w14:textId="77777777" w:rsidR="00601120" w:rsidRDefault="003B7C6C">
    <w:pPr>
      <w:pStyle w:val="a3"/>
      <w:jc w:val="both"/>
    </w:pPr>
    <w:r>
      <w:rPr>
        <w:noProof/>
      </w:rPr>
      <mc:AlternateContent>
        <mc:Choice Requires="wps">
          <w:drawing>
            <wp:anchor distT="0" distB="0" distL="114300" distR="114300" simplePos="0" relativeHeight="251664384" behindDoc="0" locked="0" layoutInCell="1" allowOverlap="1" wp14:anchorId="50BD1310" wp14:editId="009121EF">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77E864" w14:textId="77777777" w:rsidR="00601120" w:rsidRDefault="003B7C6C">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0BD1310" id="_x0000_t202" coordsize="21600,21600" o:spt="202" path="m,l,21600r21600,l21600,xe">
              <v:stroke joinstyle="miter"/>
              <v:path gradientshapeok="t" o:connecttype="rect"/>
            </v:shapetype>
            <v:shape id="文本框 7" o:spid="_x0000_s1029"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6C77E864" w14:textId="77777777" w:rsidR="00601120" w:rsidRDefault="003B7C6C">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5ACF8E7C" wp14:editId="679A21E2">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D37627" w14:textId="77777777" w:rsidR="00601120" w:rsidRDefault="00601120">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ACF8E7C" id="文本框 8" o:spid="_x0000_s1030"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62D37627" w14:textId="77777777" w:rsidR="00601120" w:rsidRDefault="00601120">
                    <w:pPr>
                      <w:pStyle w:val="a3"/>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E3CC8" w14:textId="77777777" w:rsidR="00420F53" w:rsidRDefault="00420F53">
      <w:r>
        <w:separator/>
      </w:r>
    </w:p>
  </w:footnote>
  <w:footnote w:type="continuationSeparator" w:id="0">
    <w:p w14:paraId="0773AD8A" w14:textId="77777777" w:rsidR="00420F53" w:rsidRDefault="00420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CFD3F2"/>
    <w:multiLevelType w:val="singleLevel"/>
    <w:tmpl w:val="D9CFD3F2"/>
    <w:lvl w:ilvl="0">
      <w:start w:val="1"/>
      <w:numFmt w:val="decimal"/>
      <w:lvlText w:val="%1."/>
      <w:lvlJc w:val="left"/>
      <w:pPr>
        <w:tabs>
          <w:tab w:val="left" w:pos="312"/>
        </w:tabs>
      </w:pPr>
    </w:lvl>
  </w:abstractNum>
  <w:abstractNum w:abstractNumId="1" w15:restartNumberingAfterBreak="0">
    <w:nsid w:val="F3593F20"/>
    <w:multiLevelType w:val="singleLevel"/>
    <w:tmpl w:val="F3593F20"/>
    <w:lvl w:ilvl="0">
      <w:start w:val="4"/>
      <w:numFmt w:val="decimal"/>
      <w:lvlText w:val="%1."/>
      <w:lvlJc w:val="left"/>
      <w:pPr>
        <w:tabs>
          <w:tab w:val="left" w:pos="312"/>
        </w:tabs>
      </w:pPr>
    </w:lvl>
  </w:abstractNum>
  <w:abstractNum w:abstractNumId="2" w15:restartNumberingAfterBreak="0">
    <w:nsid w:val="250CFEE6"/>
    <w:multiLevelType w:val="singleLevel"/>
    <w:tmpl w:val="250CFEE6"/>
    <w:lvl w:ilvl="0">
      <w:start w:val="1"/>
      <w:numFmt w:val="decimal"/>
      <w:suff w:val="space"/>
      <w:lvlText w:val="[%1]"/>
      <w:lvlJc w:val="left"/>
    </w:lvl>
  </w:abstractNum>
  <w:num w:numId="1" w16cid:durableId="2103915139">
    <w:abstractNumId w:val="1"/>
  </w:num>
  <w:num w:numId="2" w16cid:durableId="1191187510">
    <w:abstractNumId w:val="0"/>
  </w:num>
  <w:num w:numId="3" w16cid:durableId="15997522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34311">
    <w15:presenceInfo w15:providerId="AD" w15:userId="S::MA34311@office-365.works::5c59ace0-19ff-426b-8a1f-fce7fa5cd6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Q0ODIyZTAzYjliMDY2ZDc4ZmVlYWMxZmRlMjZiNzUifQ=="/>
  </w:docVars>
  <w:rsids>
    <w:rsidRoot w:val="00601120"/>
    <w:rsid w:val="00180A8D"/>
    <w:rsid w:val="002264E6"/>
    <w:rsid w:val="003059F4"/>
    <w:rsid w:val="003B7C6C"/>
    <w:rsid w:val="00404FE8"/>
    <w:rsid w:val="00412D78"/>
    <w:rsid w:val="00420F53"/>
    <w:rsid w:val="004D3283"/>
    <w:rsid w:val="00601120"/>
    <w:rsid w:val="00613E0A"/>
    <w:rsid w:val="00786146"/>
    <w:rsid w:val="008A2067"/>
    <w:rsid w:val="009E7CA6"/>
    <w:rsid w:val="00C171A3"/>
    <w:rsid w:val="00D828DB"/>
    <w:rsid w:val="00D91EDB"/>
    <w:rsid w:val="00DE2D21"/>
    <w:rsid w:val="00E240F2"/>
    <w:rsid w:val="00F57297"/>
    <w:rsid w:val="011F72A5"/>
    <w:rsid w:val="016403FD"/>
    <w:rsid w:val="018B2A90"/>
    <w:rsid w:val="02F63388"/>
    <w:rsid w:val="04317B91"/>
    <w:rsid w:val="06140ECC"/>
    <w:rsid w:val="06424EBD"/>
    <w:rsid w:val="06480BEB"/>
    <w:rsid w:val="068E18FB"/>
    <w:rsid w:val="06B96DA3"/>
    <w:rsid w:val="06F946BF"/>
    <w:rsid w:val="072626BE"/>
    <w:rsid w:val="07416A2C"/>
    <w:rsid w:val="082E51E9"/>
    <w:rsid w:val="08CC47E6"/>
    <w:rsid w:val="08E607B7"/>
    <w:rsid w:val="091A1239"/>
    <w:rsid w:val="092C732F"/>
    <w:rsid w:val="0B3726AB"/>
    <w:rsid w:val="0B447C87"/>
    <w:rsid w:val="0B977F52"/>
    <w:rsid w:val="0CD53D1C"/>
    <w:rsid w:val="0DF46A4E"/>
    <w:rsid w:val="0E701B22"/>
    <w:rsid w:val="0EF20258"/>
    <w:rsid w:val="0EFE6317"/>
    <w:rsid w:val="0F89583C"/>
    <w:rsid w:val="0FAC0586"/>
    <w:rsid w:val="10594157"/>
    <w:rsid w:val="1088396D"/>
    <w:rsid w:val="10955374"/>
    <w:rsid w:val="10A83815"/>
    <w:rsid w:val="10F66AD9"/>
    <w:rsid w:val="11180FD0"/>
    <w:rsid w:val="1164103E"/>
    <w:rsid w:val="119A7465"/>
    <w:rsid w:val="12CC70CF"/>
    <w:rsid w:val="13A3416B"/>
    <w:rsid w:val="15F21DD7"/>
    <w:rsid w:val="163F682C"/>
    <w:rsid w:val="16761AB0"/>
    <w:rsid w:val="17410E57"/>
    <w:rsid w:val="175237FF"/>
    <w:rsid w:val="177A0786"/>
    <w:rsid w:val="182D5156"/>
    <w:rsid w:val="186C7366"/>
    <w:rsid w:val="18A610D7"/>
    <w:rsid w:val="18B5058F"/>
    <w:rsid w:val="193E465D"/>
    <w:rsid w:val="199B4CE2"/>
    <w:rsid w:val="19B21071"/>
    <w:rsid w:val="1A7C4F4F"/>
    <w:rsid w:val="1B24220C"/>
    <w:rsid w:val="1B772121"/>
    <w:rsid w:val="1C66550D"/>
    <w:rsid w:val="1C6D2EC7"/>
    <w:rsid w:val="1CC47D5F"/>
    <w:rsid w:val="1D9B2754"/>
    <w:rsid w:val="1E760144"/>
    <w:rsid w:val="1EC56910"/>
    <w:rsid w:val="202020C6"/>
    <w:rsid w:val="209334BC"/>
    <w:rsid w:val="2228221D"/>
    <w:rsid w:val="226D75F5"/>
    <w:rsid w:val="2364092C"/>
    <w:rsid w:val="23AA56D9"/>
    <w:rsid w:val="23AD54A4"/>
    <w:rsid w:val="241020E3"/>
    <w:rsid w:val="24CE32F2"/>
    <w:rsid w:val="24E81BC5"/>
    <w:rsid w:val="25D24FC7"/>
    <w:rsid w:val="2745751A"/>
    <w:rsid w:val="276E4819"/>
    <w:rsid w:val="2787166B"/>
    <w:rsid w:val="28A75F11"/>
    <w:rsid w:val="29CE742F"/>
    <w:rsid w:val="2A4468E8"/>
    <w:rsid w:val="2BA07F9B"/>
    <w:rsid w:val="2BAC598A"/>
    <w:rsid w:val="2C290FDB"/>
    <w:rsid w:val="2CE0337B"/>
    <w:rsid w:val="2D047A30"/>
    <w:rsid w:val="2DB04579"/>
    <w:rsid w:val="31640F88"/>
    <w:rsid w:val="320A4FAB"/>
    <w:rsid w:val="32225E44"/>
    <w:rsid w:val="32234405"/>
    <w:rsid w:val="3284470D"/>
    <w:rsid w:val="34184341"/>
    <w:rsid w:val="34C66703"/>
    <w:rsid w:val="353704C9"/>
    <w:rsid w:val="353F2671"/>
    <w:rsid w:val="35403541"/>
    <w:rsid w:val="355E5690"/>
    <w:rsid w:val="35BA76A0"/>
    <w:rsid w:val="35E57AB8"/>
    <w:rsid w:val="36324AF9"/>
    <w:rsid w:val="36765F31"/>
    <w:rsid w:val="37FD0372"/>
    <w:rsid w:val="38B0642A"/>
    <w:rsid w:val="39333B69"/>
    <w:rsid w:val="39D64731"/>
    <w:rsid w:val="39D908A4"/>
    <w:rsid w:val="3A8F6A46"/>
    <w:rsid w:val="3AAA2F72"/>
    <w:rsid w:val="3B524F5E"/>
    <w:rsid w:val="3C8F73C4"/>
    <w:rsid w:val="3CB075E8"/>
    <w:rsid w:val="3CCD7C2C"/>
    <w:rsid w:val="3D2C64CD"/>
    <w:rsid w:val="3E063F44"/>
    <w:rsid w:val="40EB5961"/>
    <w:rsid w:val="412C629C"/>
    <w:rsid w:val="41D23159"/>
    <w:rsid w:val="41F91516"/>
    <w:rsid w:val="42540C8E"/>
    <w:rsid w:val="426701E5"/>
    <w:rsid w:val="4303280C"/>
    <w:rsid w:val="43AE2740"/>
    <w:rsid w:val="43D60CD0"/>
    <w:rsid w:val="43D63A7D"/>
    <w:rsid w:val="443A3418"/>
    <w:rsid w:val="44CE4566"/>
    <w:rsid w:val="45790450"/>
    <w:rsid w:val="45D93A43"/>
    <w:rsid w:val="48540F2C"/>
    <w:rsid w:val="49144487"/>
    <w:rsid w:val="491A5CFF"/>
    <w:rsid w:val="49763FF8"/>
    <w:rsid w:val="49A9698E"/>
    <w:rsid w:val="49DD593E"/>
    <w:rsid w:val="4A2C4CF3"/>
    <w:rsid w:val="4AA56823"/>
    <w:rsid w:val="4ABA4850"/>
    <w:rsid w:val="4B124B31"/>
    <w:rsid w:val="4B833113"/>
    <w:rsid w:val="4B8360DE"/>
    <w:rsid w:val="4D4D2B0F"/>
    <w:rsid w:val="4D9A1427"/>
    <w:rsid w:val="4E464D11"/>
    <w:rsid w:val="4E974ADF"/>
    <w:rsid w:val="4ECC4EAB"/>
    <w:rsid w:val="4F071C85"/>
    <w:rsid w:val="4F0A46BE"/>
    <w:rsid w:val="50C50B26"/>
    <w:rsid w:val="52244F19"/>
    <w:rsid w:val="52A66D10"/>
    <w:rsid w:val="531C443E"/>
    <w:rsid w:val="537D751F"/>
    <w:rsid w:val="53F02C82"/>
    <w:rsid w:val="551162B8"/>
    <w:rsid w:val="559E5653"/>
    <w:rsid w:val="56104A99"/>
    <w:rsid w:val="56E56816"/>
    <w:rsid w:val="56FF48B1"/>
    <w:rsid w:val="575154E3"/>
    <w:rsid w:val="579B3186"/>
    <w:rsid w:val="58073B1B"/>
    <w:rsid w:val="580E7F4A"/>
    <w:rsid w:val="588B4BE0"/>
    <w:rsid w:val="59266FD4"/>
    <w:rsid w:val="5B891426"/>
    <w:rsid w:val="5C2A07D0"/>
    <w:rsid w:val="5C333083"/>
    <w:rsid w:val="5D7540BA"/>
    <w:rsid w:val="5DC32374"/>
    <w:rsid w:val="5E532442"/>
    <w:rsid w:val="5ED04A8D"/>
    <w:rsid w:val="5F5B24F9"/>
    <w:rsid w:val="5FF9128A"/>
    <w:rsid w:val="60B91C51"/>
    <w:rsid w:val="61154610"/>
    <w:rsid w:val="626002DF"/>
    <w:rsid w:val="64393820"/>
    <w:rsid w:val="662446C4"/>
    <w:rsid w:val="66253530"/>
    <w:rsid w:val="689B2FED"/>
    <w:rsid w:val="68B6426C"/>
    <w:rsid w:val="68FD5D79"/>
    <w:rsid w:val="698B0856"/>
    <w:rsid w:val="69F93676"/>
    <w:rsid w:val="6B05524E"/>
    <w:rsid w:val="6BCA3D5A"/>
    <w:rsid w:val="6D0248B5"/>
    <w:rsid w:val="6D9E4D5C"/>
    <w:rsid w:val="6E04380A"/>
    <w:rsid w:val="6E852480"/>
    <w:rsid w:val="6EAB76E7"/>
    <w:rsid w:val="6EED628C"/>
    <w:rsid w:val="6F7E53D2"/>
    <w:rsid w:val="705C6574"/>
    <w:rsid w:val="715262B8"/>
    <w:rsid w:val="715F03AD"/>
    <w:rsid w:val="721E0808"/>
    <w:rsid w:val="72C637E4"/>
    <w:rsid w:val="73880040"/>
    <w:rsid w:val="75772DDA"/>
    <w:rsid w:val="76F84377"/>
    <w:rsid w:val="77546B58"/>
    <w:rsid w:val="78040E56"/>
    <w:rsid w:val="78471CC3"/>
    <w:rsid w:val="78FB515A"/>
    <w:rsid w:val="790A614F"/>
    <w:rsid w:val="79582F07"/>
    <w:rsid w:val="79722D4F"/>
    <w:rsid w:val="797E6A9E"/>
    <w:rsid w:val="7A022A2B"/>
    <w:rsid w:val="7CA11962"/>
    <w:rsid w:val="7CCC2F65"/>
    <w:rsid w:val="7CD270B4"/>
    <w:rsid w:val="7CDE503F"/>
    <w:rsid w:val="7D3B33D9"/>
    <w:rsid w:val="7D722663"/>
    <w:rsid w:val="7E0B5563"/>
    <w:rsid w:val="7E1F4081"/>
    <w:rsid w:val="7E526029"/>
    <w:rsid w:val="7F077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4A8CD21"/>
  <w15:docId w15:val="{BAA7EAB2-43F3-4262-A4FB-E563F66E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footnote text" w:semiHidden="1" w:uiPriority="99" w:unhideWhenUsed="1" w:qFormat="1"/>
    <w:lsdException w:name="annotation text" w:qFormat="1"/>
    <w:lsdException w:name="header" w:qFormat="1"/>
    <w:lsdException w:name="footer" w:qFormat="1"/>
    <w:lsdException w:name="caption" w:semiHidden="1" w:unhideWhenUsed="1" w:qFormat="1"/>
    <w:lsdException w:name="footnote reference" w:semiHidden="1" w:uiPriority="99"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theme="minorBidi"/>
      <w:kern w:val="2"/>
      <w:sz w:val="24"/>
      <w:szCs w:val="24"/>
    </w:rPr>
  </w:style>
  <w:style w:type="paragraph" w:styleId="1">
    <w:name w:val="heading 1"/>
    <w:basedOn w:val="a"/>
    <w:next w:val="a"/>
    <w:qFormat/>
    <w:pPr>
      <w:keepNext/>
      <w:keepLines/>
      <w:spacing w:before="340" w:after="330" w:line="576" w:lineRule="auto"/>
      <w:jc w:val="center"/>
      <w:outlineLvl w:val="0"/>
    </w:pPr>
    <w:rPr>
      <w:rFonts w:asciiTheme="minorHAnsi" w:eastAsia="黑体" w:hAnsiTheme="minorHAnsi"/>
      <w:b/>
      <w:kern w:val="44"/>
      <w:sz w:val="44"/>
    </w:rPr>
  </w:style>
  <w:style w:type="paragraph" w:styleId="2">
    <w:name w:val="heading 2"/>
    <w:basedOn w:val="a"/>
    <w:next w:val="a"/>
    <w:semiHidden/>
    <w:unhideWhenUsed/>
    <w:qFormat/>
    <w:pPr>
      <w:keepNext/>
      <w:keepLines/>
      <w:spacing w:before="260" w:after="260" w:line="413" w:lineRule="auto"/>
      <w:outlineLvl w:val="1"/>
    </w:pPr>
    <w:rPr>
      <w:rFonts w:ascii="Arial" w:eastAsia="黑体" w:hAnsi="Arial"/>
      <w:sz w:val="32"/>
    </w:rPr>
  </w:style>
  <w:style w:type="paragraph" w:styleId="3">
    <w:name w:val="heading 3"/>
    <w:basedOn w:val="a"/>
    <w:next w:val="a"/>
    <w:semiHidden/>
    <w:unhideWhenUsed/>
    <w:qFormat/>
    <w:pPr>
      <w:keepNext/>
      <w:keepLines/>
      <w:spacing w:before="260" w:after="26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21"/>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note text"/>
    <w:basedOn w:val="a"/>
    <w:uiPriority w:val="99"/>
    <w:semiHidden/>
    <w:unhideWhenUsed/>
    <w:qFormat/>
    <w:pPr>
      <w:snapToGrid w:val="0"/>
      <w:jc w:val="left"/>
    </w:pPr>
    <w:rPr>
      <w:sz w:val="18"/>
      <w:szCs w:val="18"/>
    </w:rPr>
  </w:style>
  <w:style w:type="character" w:styleId="a6">
    <w:name w:val="Hyperlink"/>
    <w:basedOn w:val="a0"/>
    <w:qFormat/>
    <w:rPr>
      <w:color w:val="0000FF"/>
      <w:u w:val="single"/>
    </w:rPr>
  </w:style>
  <w:style w:type="character" w:styleId="a7">
    <w:name w:val="footnote reference"/>
    <w:basedOn w:val="a0"/>
    <w:uiPriority w:val="99"/>
    <w:semiHidden/>
    <w:unhideWhenUsed/>
    <w:qFormat/>
    <w:rPr>
      <w:vertAlign w:val="superscript"/>
    </w:rPr>
  </w:style>
  <w:style w:type="character" w:customStyle="1" w:styleId="font31">
    <w:name w:val="font31"/>
    <w:basedOn w:val="a0"/>
    <w:qFormat/>
    <w:rPr>
      <w:rFonts w:ascii="微软雅黑" w:eastAsia="微软雅黑" w:hAnsi="微软雅黑" w:cs="微软雅黑"/>
      <w:color w:val="000000"/>
      <w:sz w:val="20"/>
      <w:szCs w:val="20"/>
      <w:u w:val="none"/>
    </w:rPr>
  </w:style>
  <w:style w:type="character" w:customStyle="1" w:styleId="font21">
    <w:name w:val="font21"/>
    <w:basedOn w:val="a0"/>
    <w:qFormat/>
    <w:rPr>
      <w:rFonts w:ascii="Times New Roman" w:hAnsi="Times New Roman" w:cs="Times New Roman" w:hint="default"/>
      <w:color w:val="000000"/>
      <w:sz w:val="20"/>
      <w:szCs w:val="20"/>
      <w:u w:val="none"/>
    </w:rPr>
  </w:style>
  <w:style w:type="paragraph" w:customStyle="1" w:styleId="a8">
    <w:name w:val="表题"/>
    <w:basedOn w:val="a"/>
    <w:qFormat/>
    <w:pPr>
      <w:jc w:val="center"/>
    </w:pPr>
    <w:rPr>
      <w:rFonts w:eastAsia="黑体" w:cs="黑体"/>
      <w:sz w:val="21"/>
      <w:szCs w:val="44"/>
    </w:rPr>
  </w:style>
  <w:style w:type="paragraph" w:customStyle="1" w:styleId="a9">
    <w:name w:val="一级标题"/>
    <w:basedOn w:val="1"/>
    <w:link w:val="Char"/>
    <w:qFormat/>
    <w:pPr>
      <w:keepNext w:val="0"/>
      <w:keepLines w:val="0"/>
      <w:spacing w:beforeLines="50" w:before="156" w:after="0" w:line="360" w:lineRule="auto"/>
    </w:pPr>
    <w:rPr>
      <w:rFonts w:ascii="黑体" w:hAnsi="黑体"/>
      <w:b w:val="0"/>
      <w:sz w:val="32"/>
      <w:szCs w:val="32"/>
    </w:rPr>
  </w:style>
  <w:style w:type="paragraph" w:customStyle="1" w:styleId="aa">
    <w:name w:val="二级标题"/>
    <w:basedOn w:val="1"/>
    <w:qFormat/>
    <w:pPr>
      <w:keepNext w:val="0"/>
      <w:keepLines w:val="0"/>
      <w:spacing w:before="0" w:after="0" w:line="360" w:lineRule="auto"/>
      <w:outlineLvl w:val="1"/>
    </w:pPr>
    <w:rPr>
      <w:rFonts w:asciiTheme="majorEastAsia" w:eastAsiaTheme="majorEastAsia" w:hAnsiTheme="majorEastAsia"/>
      <w:sz w:val="28"/>
      <w:szCs w:val="28"/>
    </w:rPr>
  </w:style>
  <w:style w:type="character" w:customStyle="1" w:styleId="Char">
    <w:name w:val="一级标题 Char"/>
    <w:link w:val="a9"/>
    <w:qFormat/>
    <w:rPr>
      <w:rFonts w:ascii="黑体" w:eastAsia="黑体" w:hAnsi="黑体"/>
      <w:sz w:val="32"/>
      <w:szCs w:val="32"/>
    </w:rPr>
  </w:style>
  <w:style w:type="paragraph" w:customStyle="1" w:styleId="ab">
    <w:name w:val="英文"/>
    <w:basedOn w:val="a"/>
    <w:link w:val="Char0"/>
    <w:pPr>
      <w:pBdr>
        <w:top w:val="none" w:sz="0" w:space="1" w:color="auto"/>
        <w:left w:val="none" w:sz="0" w:space="4" w:color="auto"/>
        <w:bottom w:val="none" w:sz="0" w:space="1" w:color="auto"/>
        <w:right w:val="none" w:sz="0" w:space="4" w:color="auto"/>
      </w:pBdr>
      <w:spacing w:line="360" w:lineRule="auto"/>
      <w:ind w:firstLineChars="200" w:firstLine="480"/>
      <w:jc w:val="left"/>
    </w:pPr>
    <w:rPr>
      <w:szCs w:val="32"/>
    </w:rPr>
  </w:style>
  <w:style w:type="character" w:customStyle="1" w:styleId="Char0">
    <w:name w:val="英文 Char"/>
    <w:link w:val="ab"/>
    <w:rPr>
      <w:rFonts w:ascii="Times New Roman" w:eastAsia="宋体" w:hAnsi="Times New Roman" w:hint="default"/>
      <w:sz w:val="24"/>
      <w:szCs w:val="32"/>
      <w:u w:val="none"/>
    </w:rPr>
  </w:style>
  <w:style w:type="paragraph" w:customStyle="1" w:styleId="10">
    <w:name w:val="样式1"/>
    <w:basedOn w:val="a"/>
    <w:pPr>
      <w:spacing w:line="360" w:lineRule="auto"/>
      <w:jc w:val="center"/>
    </w:pPr>
    <w:rPr>
      <w:szCs w:val="21"/>
    </w:rPr>
  </w:style>
  <w:style w:type="paragraph" w:styleId="ac">
    <w:name w:val="Revision"/>
    <w:hidden/>
    <w:uiPriority w:val="99"/>
    <w:semiHidden/>
    <w:rsid w:val="002264E6"/>
    <w:rPr>
      <w:rFonts w:cstheme="minorBidi"/>
      <w:kern w:val="2"/>
      <w:sz w:val="24"/>
      <w:szCs w:val="24"/>
    </w:rPr>
  </w:style>
  <w:style w:type="character" w:styleId="ad">
    <w:name w:val="annotation reference"/>
    <w:basedOn w:val="a0"/>
    <w:rsid w:val="00613E0A"/>
    <w:rPr>
      <w:sz w:val="21"/>
      <w:szCs w:val="21"/>
    </w:rPr>
  </w:style>
  <w:style w:type="paragraph" w:styleId="ae">
    <w:name w:val="annotation text"/>
    <w:basedOn w:val="a"/>
    <w:link w:val="af"/>
    <w:qFormat/>
    <w:rsid w:val="00613E0A"/>
    <w:pPr>
      <w:jc w:val="left"/>
    </w:pPr>
  </w:style>
  <w:style w:type="character" w:customStyle="1" w:styleId="af">
    <w:name w:val="批注文字 字符"/>
    <w:basedOn w:val="a0"/>
    <w:link w:val="ae"/>
    <w:rsid w:val="00613E0A"/>
    <w:rPr>
      <w:rFonts w:cstheme="minorBidi"/>
      <w:kern w:val="2"/>
      <w:sz w:val="24"/>
      <w:szCs w:val="24"/>
    </w:rPr>
  </w:style>
  <w:style w:type="paragraph" w:styleId="af0">
    <w:name w:val="annotation subject"/>
    <w:basedOn w:val="ae"/>
    <w:next w:val="ae"/>
    <w:link w:val="af1"/>
    <w:rsid w:val="00613E0A"/>
    <w:rPr>
      <w:b/>
      <w:bCs/>
    </w:rPr>
  </w:style>
  <w:style w:type="character" w:customStyle="1" w:styleId="af1">
    <w:name w:val="批注主题 字符"/>
    <w:basedOn w:val="af"/>
    <w:link w:val="af0"/>
    <w:rsid w:val="00613E0A"/>
    <w:rPr>
      <w:rFonts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cloud.tencent.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vnrepository.co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cn.vuejs.or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shiye1999/campus-bbs" TargetMode="External"/><Relationship Id="rId20" Type="http://schemas.openxmlformats.org/officeDocument/2006/relationships/hyperlink" Target="http://c.biancheng.net/spring_bo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hyperlink" Target="https://baomidou.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element.elem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2167</Words>
  <Characters>12357</Characters>
  <Application>Microsoft Office Word</Application>
  <DocSecurity>0</DocSecurity>
  <Lines>102</Lines>
  <Paragraphs>28</Paragraphs>
  <ScaleCrop>false</ScaleCrop>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25328</dc:creator>
  <cp:lastModifiedBy>MA34311</cp:lastModifiedBy>
  <cp:revision>4</cp:revision>
  <dcterms:created xsi:type="dcterms:W3CDTF">2022-02-28T00:49:00Z</dcterms:created>
  <dcterms:modified xsi:type="dcterms:W3CDTF">2022-05-21T15:07:00Z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9FA2BA311DB545B6BAA70EAEB28A5EBF</vt:lpwstr>
  </property>
</Properties>
</file>